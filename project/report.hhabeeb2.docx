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D6B" w:rsidRDefault="003F7D6B" w:rsidP="003F7D6B">
      <w:pPr>
        <w:pStyle w:val="Title"/>
        <w:rPr>
          <w:ins w:id="0" w:author="Haroun H" w:date="2017-11-09T12:45:00Z"/>
          <w:lang w:val="en-US"/>
        </w:rPr>
      </w:pPr>
      <w:ins w:id="1" w:author="Haroun H" w:date="2017-11-09T12:45:00Z">
        <w:r>
          <w:rPr>
            <w:lang w:val="en-US"/>
          </w:rPr>
          <w:t xml:space="preserve">CS450: Project </w:t>
        </w:r>
      </w:ins>
      <w:ins w:id="2" w:author="Haroun H" w:date="2017-11-19T15:02:00Z">
        <w:r w:rsidR="00324B22">
          <w:rPr>
            <w:lang w:val="en-US"/>
          </w:rPr>
          <w:t xml:space="preserve">Progress </w:t>
        </w:r>
      </w:ins>
      <w:ins w:id="3" w:author="Haroun H" w:date="2017-11-09T12:45:00Z">
        <w:r>
          <w:rPr>
            <w:lang w:val="en-US"/>
          </w:rPr>
          <w:t>Report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7D6B" w:rsidTr="00362A2D">
        <w:trPr>
          <w:ins w:id="4" w:author="Haroun H" w:date="2017-11-09T12:45:00Z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3F7D6B" w:rsidRPr="002D67AF" w:rsidRDefault="003F7D6B" w:rsidP="00362A2D">
            <w:pPr>
              <w:rPr>
                <w:ins w:id="5" w:author="Haroun H" w:date="2017-11-09T12:45:00Z"/>
                <w:b/>
                <w:lang w:val="en-US"/>
              </w:rPr>
            </w:pPr>
            <w:ins w:id="6" w:author="Haroun H" w:date="2017-11-09T12:45:00Z">
              <w:r w:rsidRPr="002D67AF">
                <w:rPr>
                  <w:b/>
                  <w:lang w:val="en-US"/>
                </w:rPr>
                <w:t>Haroun Habeeb</w:t>
              </w:r>
            </w:ins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3F7D6B" w:rsidRPr="002D67AF" w:rsidRDefault="003F7D6B" w:rsidP="00362A2D">
            <w:pPr>
              <w:jc w:val="right"/>
              <w:rPr>
                <w:ins w:id="7" w:author="Haroun H" w:date="2017-11-09T12:45:00Z"/>
                <w:b/>
                <w:lang w:val="en-US"/>
              </w:rPr>
            </w:pPr>
            <w:ins w:id="8" w:author="Haroun H" w:date="2017-11-09T12:45:00Z">
              <w:r>
                <w:rPr>
                  <w:b/>
                  <w:lang w:val="en-US"/>
                </w:rPr>
                <w:t>h</w:t>
              </w:r>
              <w:r w:rsidRPr="002D67AF">
                <w:rPr>
                  <w:b/>
                  <w:lang w:val="en-US"/>
                </w:rPr>
                <w:t>habeeb2@illinois.edu</w:t>
              </w:r>
            </w:ins>
          </w:p>
        </w:tc>
      </w:tr>
    </w:tbl>
    <w:p w:rsidR="00324B22" w:rsidRPr="00324B22" w:rsidRDefault="00324B22" w:rsidP="003F7D6B">
      <w:pPr>
        <w:pStyle w:val="Heading1"/>
        <w:rPr>
          <w:ins w:id="9" w:author="Haroun H" w:date="2017-11-19T15:02:00Z"/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  <w:rPrChange w:id="10" w:author="Haroun H" w:date="2017-11-19T15:02:00Z">
            <w:rPr>
              <w:ins w:id="11" w:author="Haroun H" w:date="2017-11-19T15:02:00Z"/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rPrChange>
        </w:rPr>
      </w:pPr>
      <w:ins w:id="12" w:author="Haroun H" w:date="2017-11-19T15:02:00Z">
        <w:r w:rsidRPr="00324B22">
          <w:rPr>
            <w:rFonts w:asciiTheme="minorHAnsi" w:eastAsiaTheme="minorHAnsi" w:hAnsiTheme="minorHAnsi" w:cstheme="minorBidi"/>
            <w:b/>
            <w:color w:val="auto"/>
            <w:sz w:val="22"/>
            <w:szCs w:val="22"/>
            <w:lang w:val="en-US"/>
            <w:rPrChange w:id="13" w:author="Haroun H" w:date="2017-11-19T15:02:00Z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</w:rPrChange>
          </w:rPr>
          <w:t>Summary:</w:t>
        </w:r>
      </w:ins>
    </w:p>
    <w:p w:rsidR="00324B22" w:rsidRPr="00327B82" w:rsidRDefault="00324B22" w:rsidP="003F7D6B">
      <w:pPr>
        <w:pStyle w:val="Heading1"/>
        <w:rPr>
          <w:ins w:id="14" w:author="Haroun H" w:date="2017-11-19T15:02:00Z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ins w:id="15" w:author="Haroun H" w:date="2017-11-19T15:02:00Z">
        <w:r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I understand ODEs, IVPs and PDEs, and know techniques to solve them. Of my deliverables, I have finished the two exercise problems. Their solutions are presented here. I have also written up code for the three computer problems. They work as expected. However, they are not yet optimized. I also need to test my implementation on representative matrices.</w:t>
        </w:r>
      </w:ins>
    </w:p>
    <w:p w:rsidR="003F7D6B" w:rsidRDefault="003F7D6B" w:rsidP="003F7D6B">
      <w:pPr>
        <w:pStyle w:val="Heading1"/>
        <w:rPr>
          <w:ins w:id="16" w:author="Haroun H" w:date="2017-11-09T12:45:00Z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ins w:id="17" w:author="Haroun H" w:date="2017-11-09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I am using the second edition of the course textbook. I opted for extra homework. I opted to do problems exercise 11.1, exercise 11.7, computer problem 11.4, computer problem 11.12, computer problem 11.13.</w:t>
        </w:r>
      </w:ins>
    </w:p>
    <w:p w:rsidR="003F7D6B" w:rsidRDefault="003F7D6B" w:rsidP="003F7D6B">
      <w:pPr>
        <w:rPr>
          <w:ins w:id="18" w:author="Haroun H" w:date="2017-11-09T12:45:00Z"/>
          <w:lang w:val="en-US"/>
        </w:rPr>
      </w:pPr>
      <w:ins w:id="19" w:author="Haroun H" w:date="2017-11-09T12:45:00Z">
        <w:r>
          <w:rPr>
            <w:lang w:val="en-US"/>
          </w:rPr>
          <w:t>For each question I have written down the problem (roughly).</w:t>
        </w:r>
      </w:ins>
    </w:p>
    <w:p w:rsidR="003F7D6B" w:rsidRDefault="003F7D6B" w:rsidP="003F7D6B">
      <w:pPr>
        <w:rPr>
          <w:ins w:id="20" w:author="Haroun H" w:date="2017-11-09T12:45:00Z"/>
          <w:lang w:val="en-US"/>
        </w:rPr>
      </w:pPr>
      <w:ins w:id="21" w:author="Haroun H" w:date="2017-11-09T12:45:00Z">
        <w:r>
          <w:rPr>
            <w:lang w:val="en-US"/>
          </w:rPr>
          <w:t xml:space="preserve">All implementations were done in python. </w:t>
        </w:r>
        <w:proofErr w:type="spellStart"/>
        <w:r>
          <w:rPr>
            <w:lang w:val="en-US"/>
          </w:rPr>
          <w:t>Numpy</w:t>
        </w:r>
        <w:proofErr w:type="spellEnd"/>
        <w:r>
          <w:rPr>
            <w:lang w:val="en-US"/>
          </w:rPr>
          <w:t xml:space="preserve"> and </w:t>
        </w:r>
        <w:proofErr w:type="spellStart"/>
        <w:r>
          <w:rPr>
            <w:lang w:val="en-US"/>
          </w:rPr>
          <w:t>scipy</w:t>
        </w:r>
        <w:proofErr w:type="spellEnd"/>
        <w:r>
          <w:rPr>
            <w:lang w:val="en-US"/>
          </w:rPr>
          <w:t xml:space="preserve"> were used extensively.</w:t>
        </w:r>
      </w:ins>
    </w:p>
    <w:p w:rsidR="003F7D6B" w:rsidRPr="00AC0BFD" w:rsidRDefault="003F7D6B" w:rsidP="003F7D6B">
      <w:pPr>
        <w:rPr>
          <w:ins w:id="22" w:author="Haroun H" w:date="2017-11-09T12:45:00Z"/>
          <w:lang w:val="en-US"/>
        </w:rPr>
      </w:pPr>
      <w:ins w:id="23" w:author="Haroun H" w:date="2017-11-09T12:45:00Z">
        <w:r>
          <w:rPr>
            <w:lang w:val="en-US"/>
          </w:rPr>
          <w:t>The aim of the homework was to familiarize me with PDEs and solving them.</w:t>
        </w:r>
      </w:ins>
    </w:p>
    <w:p w:rsidR="003F7D6B" w:rsidRDefault="003F7D6B" w:rsidP="003F7D6B">
      <w:pPr>
        <w:pStyle w:val="Heading1"/>
        <w:rPr>
          <w:ins w:id="24" w:author="Haroun H" w:date="2017-11-09T12:45:00Z"/>
          <w:lang w:val="en-US"/>
        </w:rPr>
      </w:pPr>
      <w:ins w:id="25" w:author="Haroun H" w:date="2017-11-09T12:45:00Z">
        <w:r>
          <w:rPr>
            <w:lang w:val="en-US"/>
          </w:rPr>
          <w:t>Exercise 11.1</w:t>
        </w:r>
      </w:ins>
    </w:p>
    <w:p w:rsidR="003F7D6B" w:rsidRDefault="003F7D6B" w:rsidP="003F7D6B">
      <w:pPr>
        <w:rPr>
          <w:ins w:id="26" w:author="Haroun H" w:date="2017-11-09T12:45:00Z"/>
          <w:rFonts w:eastAsiaTheme="minorEastAsia"/>
          <w:lang w:val="en-US"/>
        </w:rPr>
      </w:pPr>
      <w:ins w:id="27" w:author="Haroun H" w:date="2017-11-09T12:45:00Z">
        <w:r>
          <w:rPr>
            <w:lang w:val="en-US"/>
          </w:rPr>
          <w:t xml:space="preserve">Suppose you’re given a general-purpose subroutine for solving IVPs for system of n first order-ODEs </w:t>
        </w: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=f(t,y)</m:t>
          </m:r>
        </m:oMath>
        <w:r>
          <w:rPr>
            <w:rFonts w:eastAsiaTheme="minorEastAsia"/>
            <w:lang w:val="en-US"/>
          </w:rPr>
          <w:t xml:space="preserve"> and it is the only available subroutine. For each type of problem in parts (a)-(c), answer each of the following questions:</w:t>
        </w:r>
      </w:ins>
    </w:p>
    <w:p w:rsidR="003F7D6B" w:rsidRPr="00AC0BFD" w:rsidRDefault="003F7D6B" w:rsidP="003F7D6B">
      <w:pPr>
        <w:pStyle w:val="ListParagraph"/>
        <w:numPr>
          <w:ilvl w:val="0"/>
          <w:numId w:val="2"/>
        </w:numPr>
        <w:rPr>
          <w:ins w:id="28" w:author="Haroun H" w:date="2017-11-09T12:45:00Z"/>
          <w:rFonts w:eastAsiaTheme="minorEastAsia"/>
          <w:lang w:val="en-US"/>
        </w:rPr>
      </w:pPr>
      <w:ins w:id="29" w:author="Haroun H" w:date="2017-11-09T12:45:00Z">
        <w:r w:rsidRPr="00AC0BFD">
          <w:rPr>
            <w:rFonts w:eastAsiaTheme="minorEastAsia"/>
            <w:lang w:val="en-US"/>
          </w:rPr>
          <w:t xml:space="preserve">What is the function </w:t>
        </w:r>
        <m:oMath>
          <m:r>
            <w:rPr>
              <w:rFonts w:ascii="Cambria Math" w:eastAsiaTheme="minorEastAsia" w:hAnsi="Cambria Math"/>
              <w:lang w:val="en-US"/>
            </w:rPr>
            <m:t>f</m:t>
          </m:r>
        </m:oMath>
        <w:r w:rsidRPr="00AC0BFD">
          <w:rPr>
            <w:rFonts w:eastAsiaTheme="minorEastAsia"/>
            <w:lang w:val="en-US"/>
          </w:rPr>
          <w:t>?</w:t>
        </w:r>
      </w:ins>
    </w:p>
    <w:p w:rsidR="003F7D6B" w:rsidRDefault="003F7D6B" w:rsidP="003F7D6B">
      <w:pPr>
        <w:pStyle w:val="ListParagraph"/>
        <w:numPr>
          <w:ilvl w:val="0"/>
          <w:numId w:val="2"/>
        </w:numPr>
        <w:rPr>
          <w:ins w:id="30" w:author="Haroun H" w:date="2017-11-09T12:45:00Z"/>
          <w:rFonts w:eastAsiaTheme="minorEastAsia"/>
          <w:lang w:val="en-US"/>
        </w:rPr>
      </w:pPr>
      <w:ins w:id="31" w:author="Haroun H" w:date="2017-11-09T12:45:00Z">
        <w:r>
          <w:rPr>
            <w:rFonts w:eastAsiaTheme="minorEastAsia"/>
            <w:lang w:val="en-US"/>
          </w:rPr>
          <w:t>How would you obtain initial conditions?</w:t>
        </w:r>
      </w:ins>
    </w:p>
    <w:p w:rsidR="003F7D6B" w:rsidRDefault="003F7D6B" w:rsidP="003F7D6B">
      <w:pPr>
        <w:pStyle w:val="ListParagraph"/>
        <w:numPr>
          <w:ilvl w:val="0"/>
          <w:numId w:val="2"/>
        </w:numPr>
        <w:rPr>
          <w:ins w:id="32" w:author="Haroun H" w:date="2017-11-19T15:14:00Z"/>
          <w:rFonts w:eastAsiaTheme="minorEastAsia"/>
          <w:lang w:val="en-US"/>
        </w:rPr>
      </w:pPr>
      <w:ins w:id="33" w:author="Haroun H" w:date="2017-11-09T12:45:00Z">
        <w:r>
          <w:rPr>
            <w:rFonts w:eastAsiaTheme="minorEastAsia"/>
            <w:lang w:val="en-US"/>
          </w:rPr>
          <w:t>What special properties could be used to decide on a solver?</w:t>
        </w:r>
      </w:ins>
    </w:p>
    <w:p w:rsidR="00324B22" w:rsidRPr="00324B22" w:rsidRDefault="009061B3" w:rsidP="00324B22">
      <w:pPr>
        <w:rPr>
          <w:ins w:id="34" w:author="Haroun H" w:date="2017-11-09T12:45:00Z"/>
          <w:rFonts w:eastAsiaTheme="minorEastAsia"/>
          <w:lang w:val="en-US"/>
          <w:rPrChange w:id="35" w:author="Haroun H" w:date="2017-11-19T15:14:00Z">
            <w:rPr>
              <w:ins w:id="36" w:author="Haroun H" w:date="2017-11-09T12:45:00Z"/>
              <w:lang w:val="en-US"/>
            </w:rPr>
          </w:rPrChange>
        </w:rPr>
        <w:pPrChange w:id="37" w:author="Haroun H" w:date="2017-11-19T15:14:00Z">
          <w:pPr>
            <w:pStyle w:val="ListParagraph"/>
            <w:numPr>
              <w:numId w:val="2"/>
            </w:numPr>
            <w:ind w:hanging="360"/>
          </w:pPr>
        </w:pPrChange>
      </w:pPr>
      <w:ins w:id="38" w:author="Haroun H" w:date="2017-11-19T15:14:00Z">
        <w:r>
          <w:rPr>
            <w:rFonts w:eastAsiaTheme="minorEastAsia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ragraph">
                    <wp:posOffset>66593</wp:posOffset>
                  </wp:positionV>
                  <wp:extent cx="5851321" cy="12362"/>
                  <wp:effectExtent l="0" t="0" r="35560" b="26035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51321" cy="12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609E755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25pt" to="460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" strokecolor="black [3200]" strokeweight="1.5pt">
                  <v:stroke joinstyle="miter"/>
                  <w10:wrap anchorx="margin"/>
                </v:line>
              </w:pict>
            </mc:Fallback>
          </mc:AlternateContent>
        </w:r>
      </w:ins>
    </w:p>
    <w:p w:rsidR="003F7D6B" w:rsidRDefault="003F7D6B" w:rsidP="003F7D6B">
      <w:pPr>
        <w:pStyle w:val="Heading3"/>
        <w:rPr>
          <w:ins w:id="39" w:author="Haroun H" w:date="2017-11-09T12:45:00Z"/>
        </w:rPr>
      </w:pPr>
      <w:ins w:id="40" w:author="Haroun H" w:date="2017-11-09T12:45:00Z">
        <w:r>
          <w:t xml:space="preserve">(a) </w:t>
        </w:r>
        <w:r w:rsidRPr="006C3266">
          <w:t xml:space="preserve">To compute </w:t>
        </w: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w:ins>
    </w:p>
    <w:p w:rsidR="003F7D6B" w:rsidRDefault="003F7D6B" w:rsidP="003F7D6B">
      <w:pPr>
        <w:rPr>
          <w:ins w:id="41" w:author="Haroun H" w:date="2017-11-09T12:45:00Z"/>
          <w:rFonts w:eastAsiaTheme="minorEastAsia"/>
        </w:rPr>
      </w:pPr>
      <w:ins w:id="42" w:author="Haroun H" w:date="2017-11-09T12:45:00Z">
        <w:r>
          <w:t xml:space="preserve">If we use </w:t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  <w:r>
          <w:rPr>
            <w:rFonts w:eastAsiaTheme="minorEastAsia"/>
          </w:rPr>
          <w:t xml:space="preserve">, then the required integral is </w:t>
        </w:r>
        <m:oMath>
          <m:r>
            <w:rPr>
              <w:rFonts w:ascii="Cambria Math" w:eastAsiaTheme="minorEastAsia" w:hAnsi="Cambria Math"/>
            </w:rPr>
            <m:t>y(b)</m:t>
          </m:r>
        </m:oMath>
        <w:r>
          <w:rPr>
            <w:rFonts w:eastAsiaTheme="minorEastAsia"/>
          </w:rPr>
          <w:t xml:space="preserve">. Hence, </w:t>
        </w: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=g(t)</m:t>
          </m:r>
        </m:oMath>
      </w:ins>
    </w:p>
    <w:p w:rsidR="003F7D6B" w:rsidRDefault="003F7D6B" w:rsidP="003F7D6B">
      <w:pPr>
        <w:rPr>
          <w:ins w:id="43" w:author="Haroun H" w:date="2017-11-09T12:45:00Z"/>
          <w:rFonts w:eastAsiaTheme="minorEastAsia"/>
        </w:rPr>
      </w:pPr>
      <w:ins w:id="44" w:author="Haroun H" w:date="2017-11-09T12:45:00Z">
        <w:r>
          <w:t xml:space="preserve">The initial value can be evaluated at </w:t>
        </w:r>
        <m:oMath>
          <m:r>
            <w:rPr>
              <w:rFonts w:ascii="Cambria Math" w:hAnsi="Cambria Math"/>
            </w:rPr>
            <m:t>t=a</m:t>
          </m:r>
        </m:oMath>
        <w:r>
          <w:rPr>
            <w:rFonts w:eastAsiaTheme="minorEastAsia"/>
          </w:rPr>
          <w:t xml:space="preserve">. </w:t>
        </w: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>
          <w:rPr>
            <w:rFonts w:eastAsiaTheme="minorEastAsia"/>
          </w:rPr>
          <w:t xml:space="preserve"> since the upper and lower limits of the integral in </w:t>
        </w: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  <w:r>
          <w:rPr>
            <w:rFonts w:eastAsiaTheme="minorEastAsia"/>
          </w:rPr>
          <w:t xml:space="preserve"> are equal. </w:t>
        </w:r>
      </w:ins>
    </w:p>
    <w:p w:rsidR="003F7D6B" w:rsidRPr="006C3266" w:rsidRDefault="003F7D6B" w:rsidP="003F7D6B">
      <w:pPr>
        <w:rPr>
          <w:ins w:id="45" w:author="Haroun H" w:date="2017-11-09T12:45:00Z"/>
        </w:rPr>
      </w:pPr>
      <w:ins w:id="46" w:author="Haroun H" w:date="2017-11-09T12:45:00Z">
        <w:r>
          <w:rPr>
            <w:rFonts w:eastAsiaTheme="minorEastAsia"/>
          </w:rPr>
          <w:t xml:space="preserve">Any solver that can solve </w: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=g(t)</m:t>
          </m:r>
        </m:oMath>
        <w:r>
          <w:rPr>
            <w:rFonts w:eastAsiaTheme="minorEastAsia"/>
          </w:rPr>
          <w:t xml:space="preserve"> can solve our ODE. However, unless we know </w:t>
        </w:r>
        <m:oMath>
          <m:r>
            <w:rPr>
              <w:rFonts w:ascii="Cambria Math" w:eastAsiaTheme="minorEastAsia" w:hAnsi="Cambria Math"/>
            </w:rPr>
            <m:t>g</m:t>
          </m:r>
        </m:oMath>
        <w:r>
          <w:rPr>
            <w:rFonts w:eastAsiaTheme="minorEastAsia"/>
          </w:rPr>
          <w:t>, we cannot discuss special properties of the ODE.</w:t>
        </w:r>
      </w:ins>
    </w:p>
    <w:p w:rsidR="003F7D6B" w:rsidRDefault="003F7D6B" w:rsidP="003F7D6B">
      <w:pPr>
        <w:pStyle w:val="Heading3"/>
        <w:rPr>
          <w:ins w:id="47" w:author="Haroun H" w:date="2017-11-09T12:45:00Z"/>
        </w:rPr>
      </w:pPr>
      <w:ins w:id="48" w:author="Haroun H" w:date="2017-11-09T12:45:00Z">
        <w:r>
          <w:t xml:space="preserve">(b) </w:t>
        </w:r>
        <w:r w:rsidRPr="006C3266">
          <w:t xml:space="preserve">To solve </w:t>
        </w: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∀ 0≤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≤1</m:t>
          </m:r>
        </m:oMath>
        <w:r w:rsidRPr="006C3266">
          <w:t xml:space="preserve"> given </w:t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w:ins>
    </w:p>
    <w:p w:rsidR="003F7D6B" w:rsidRDefault="003F7D6B" w:rsidP="003F7D6B">
      <w:pPr>
        <w:rPr>
          <w:ins w:id="49" w:author="Haroun H" w:date="2017-11-09T12:45:00Z"/>
        </w:rPr>
      </w:pPr>
      <w:ins w:id="50" w:author="Haroun H" w:date="2017-11-09T12:45:00Z">
        <w:r>
          <w:t xml:space="preserve">We need to reduce a higher order differential equation to a first order differential equation. </w:t>
        </w:r>
      </w:ins>
    </w:p>
    <w:p w:rsidR="003F7D6B" w:rsidRDefault="003F7D6B" w:rsidP="003F7D6B">
      <w:pPr>
        <w:rPr>
          <w:ins w:id="51" w:author="Haroun H" w:date="2017-11-09T12:45:00Z"/>
          <w:rFonts w:eastAsiaTheme="minorEastAsia"/>
        </w:rPr>
      </w:pPr>
      <w:ins w:id="52" w:author="Haroun H" w:date="2017-11-09T12:45:00Z">
        <w:r>
          <w:t xml:space="preserve">To do so, we’d define two variables – say </w:t>
        </w:r>
        <m:oMath>
          <m:r>
            <w:rPr>
              <w:rFonts w:ascii="Cambria Math" w:hAnsi="Cambria Math"/>
            </w:rPr>
            <m:t>a,b</m:t>
          </m:r>
        </m:oMath>
        <w:r>
          <w:rPr>
            <w:rFonts w:eastAsiaTheme="minorEastAsia"/>
          </w:rPr>
          <w:t xml:space="preserve"> such that</w:t>
        </w:r>
      </w:ins>
    </w:p>
    <w:p w:rsidR="003F7D6B" w:rsidRPr="00B3507A" w:rsidRDefault="00324B22" w:rsidP="003F7D6B">
      <w:pPr>
        <w:rPr>
          <w:ins w:id="53" w:author="Haroun H" w:date="2017-11-09T12:45:00Z"/>
          <w:rFonts w:eastAsiaTheme="minorEastAsia"/>
        </w:rPr>
      </w:pPr>
      <m:oMathPara>
        <m:oMath>
          <m:d>
            <m:dPr>
              <m:begChr m:val="["/>
              <m:endChr m:val="]"/>
              <m:ctrlPr>
                <w:ins w:id="54" w:author="Haroun H" w:date="2017-11-09T12:45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55" w:author="Haroun H" w:date="2017-11-09T12:45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sSup>
                      <m:sSupPr>
                        <m:ctrlPr>
                          <w:ins w:id="56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pPr>
                      <m:e>
                        <m:r>
                          <w:ins w:id="57" w:author="Haroun H" w:date="2017-11-09T12:45:00Z">
                            <w:rPr>
                              <w:rFonts w:ascii="Cambria Math" w:hAnsi="Cambria Math"/>
                            </w:rPr>
                            <m:t>a</m:t>
                          </w:ins>
                        </m:r>
                      </m:e>
                      <m:sup>
                        <m:r>
                          <w:ins w:id="58" w:author="Haroun H" w:date="2017-11-09T12:45:00Z">
                            <w:rPr>
                              <w:rFonts w:ascii="Cambria Math" w:hAnsi="Cambria Math"/>
                            </w:rPr>
                            <m:t>'</m:t>
                          </w:ins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ins w:id="59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pPr>
                      <m:e>
                        <m:r>
                          <w:ins w:id="60" w:author="Haroun H" w:date="2017-11-09T12:45:00Z">
                            <w:rPr>
                              <w:rFonts w:ascii="Cambria Math" w:hAnsi="Cambria Math"/>
                            </w:rPr>
                            <m:t>b</m:t>
                          </w:ins>
                        </m:r>
                      </m:e>
                      <m:sup>
                        <m:r>
                          <w:ins w:id="61" w:author="Haroun H" w:date="2017-11-09T12:45:00Z">
                            <w:rPr>
                              <w:rFonts w:ascii="Cambria Math" w:hAnsi="Cambria Math"/>
                            </w:rPr>
                            <m:t>'</m:t>
                          </w:ins>
                        </m:r>
                      </m:sup>
                    </m:sSup>
                  </m:e>
                </m:mr>
              </m:m>
            </m:e>
          </m:d>
          <m:r>
            <w:ins w:id="62" w:author="Haroun H" w:date="2017-11-09T12:45:00Z">
              <w:rPr>
                <w:rFonts w:ascii="Cambria Math" w:hAnsi="Cambria Math"/>
              </w:rPr>
              <m:t>=</m:t>
            </w:ins>
          </m:r>
          <m:d>
            <m:dPr>
              <m:begChr m:val="["/>
              <m:endChr m:val="]"/>
              <m:ctrlPr>
                <w:ins w:id="63" w:author="Haroun H" w:date="2017-11-09T12:45:00Z">
                  <w:rPr>
                    <w:rFonts w:ascii="Cambria Math" w:hAnsi="Cambria Math"/>
                    <w:i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64" w:author="Haroun H" w:date="2017-11-09T12:45:00Z">
                      <w:rPr>
                        <w:rFonts w:ascii="Cambria Math" w:hAnsi="Cambria Math"/>
                        <w:i/>
                      </w:rPr>
                    </w:ins>
                  </m:ctrlPr>
                </m:mPr>
                <m:mr>
                  <m:e>
                    <m:r>
                      <w:ins w:id="65" w:author="Haroun H" w:date="2017-11-09T12:45:00Z">
                        <w:rPr>
                          <w:rFonts w:ascii="Cambria Math" w:hAnsi="Cambria Math"/>
                        </w:rPr>
                        <m:t>b</m:t>
                      </w:ins>
                    </m:r>
                  </m:e>
                </m:mr>
                <m:mr>
                  <m:e>
                    <m:sSup>
                      <m:sSupPr>
                        <m:ctrlPr>
                          <w:ins w:id="66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ins>
                        </m:ctrlPr>
                      </m:sSupPr>
                      <m:e>
                        <m:r>
                          <w:ins w:id="67" w:author="Haroun H" w:date="2017-11-09T12:45:00Z">
                            <w:rPr>
                              <w:rFonts w:ascii="Cambria Math" w:hAnsi="Cambria Math"/>
                            </w:rPr>
                            <m:t>a</m:t>
                          </w:ins>
                        </m:r>
                      </m:e>
                      <m:sup>
                        <m:r>
                          <w:ins w:id="68" w:author="Haroun H" w:date="2017-11-09T12:45:00Z">
                            <w:rPr>
                              <w:rFonts w:ascii="Cambria Math" w:hAnsi="Cambria Math"/>
                            </w:rPr>
                            <m:t>2</m:t>
                          </w:ins>
                        </m:r>
                      </m:sup>
                    </m:sSup>
                    <m:r>
                      <w:ins w:id="69" w:author="Haroun H" w:date="2017-11-09T12:45:00Z">
                        <w:rPr>
                          <w:rFonts w:ascii="Cambria Math" w:hAnsi="Cambria Math"/>
                        </w:rPr>
                        <m:t>+t</m:t>
                      </w:ins>
                    </m:r>
                  </m:e>
                </m:mr>
              </m:m>
            </m:e>
          </m:d>
        </m:oMath>
      </m:oMathPara>
    </w:p>
    <w:p w:rsidR="003F7D6B" w:rsidRDefault="003F7D6B" w:rsidP="003F7D6B">
      <w:pPr>
        <w:rPr>
          <w:ins w:id="70" w:author="Haroun H" w:date="2017-11-09T12:45:00Z"/>
          <w:rFonts w:eastAsiaTheme="minorEastAsia"/>
        </w:rPr>
      </w:pPr>
      <w:ins w:id="71" w:author="Haroun H" w:date="2017-11-09T12:45:00Z">
        <w:r>
          <w:rPr>
            <w:rFonts w:eastAsiaTheme="minorEastAsia"/>
          </w:rPr>
          <w:t xml:space="preserve">Where </w:t>
        </w:r>
        <m:oMath>
          <m:r>
            <w:rPr>
              <w:rFonts w:ascii="Cambria Math" w:eastAsiaTheme="minorEastAsia" w:hAnsi="Cambria Math"/>
            </w:rPr>
            <m:t>a=y</m:t>
          </m:r>
        </m:oMath>
        <w:r>
          <w:rPr>
            <w:rFonts w:eastAsiaTheme="minorEastAsia"/>
          </w:rPr>
          <w:t xml:space="preserve"> and </w:t>
        </w:r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  <w:r>
          <w:rPr>
            <w:rFonts w:eastAsiaTheme="minorEastAsia"/>
          </w:rPr>
          <w:t xml:space="preserve"> essentially. Notice that the line above is a linear ODE and we have a subroutine for that.</w:t>
        </w:r>
      </w:ins>
    </w:p>
    <w:p w:rsidR="003F7D6B" w:rsidRDefault="003F7D6B" w:rsidP="003F7D6B">
      <w:pPr>
        <w:rPr>
          <w:ins w:id="72" w:author="Haroun H" w:date="2017-11-09T12:45:00Z"/>
          <w:rFonts w:eastAsiaTheme="minorEastAsia"/>
        </w:rPr>
      </w:pPr>
      <w:ins w:id="73" w:author="Haroun H" w:date="2017-11-09T12:45:00Z">
        <w:r>
          <w:rPr>
            <w:rFonts w:eastAsiaTheme="minorEastAsia"/>
          </w:rPr>
          <w:lastRenderedPageBreak/>
          <w:t xml:space="preserve">Since </w:t>
        </w:r>
        <m:oMath>
          <m:r>
            <w:rPr>
              <w:rFonts w:ascii="Cambria Math" w:eastAsiaTheme="minorEastAsia" w:hAnsi="Cambria Math"/>
            </w:rPr>
            <m:t>a=y</m:t>
          </m:r>
        </m:oMath>
        <w:r>
          <w:rPr>
            <w:rFonts w:eastAsiaTheme="minorEastAsia"/>
          </w:rPr>
          <w:t xml:space="preserve">, we know </w:t>
        </w: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>
          <w:rPr>
            <w:rFonts w:eastAsiaTheme="minorEastAsia"/>
          </w:rPr>
          <w:t xml:space="preserve"> and </w:t>
        </w: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  <w:r>
          <w:rPr>
            <w:rFonts w:eastAsiaTheme="minorEastAsia"/>
          </w:rPr>
          <w:t xml:space="preserve">.However, </w:t>
        </w:r>
        <m:oMath>
          <m:r>
            <w:rPr>
              <w:rFonts w:ascii="Cambria Math" w:eastAsiaTheme="minorEastAsia" w:hAnsi="Cambria Math"/>
            </w:rPr>
            <m:t>b</m:t>
          </m:r>
        </m:oMath>
        <w:r>
          <w:rPr>
            <w:rFonts w:eastAsiaTheme="minorEastAsia"/>
          </w:rPr>
          <w:t xml:space="preserve"> is trickier. We know that </w: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>
          <w:rPr>
            <w:rFonts w:eastAsiaTheme="minorEastAsia"/>
          </w:rPr>
          <w:t xml:space="preserve"> and </w: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  <w:r>
          <w:rPr>
            <w:rFonts w:eastAsiaTheme="minorEastAsia"/>
          </w:rPr>
          <w:t xml:space="preserve">. We would need to guess values for </w:t>
        </w:r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,b(1)</m:t>
          </m:r>
        </m:oMath>
        <w:r>
          <w:rPr>
            <w:rFonts w:eastAsiaTheme="minorEastAsia"/>
          </w:rPr>
          <w:t xml:space="preserve"> until the system becomes satisfiable. This is essentially the shooting method of solving BVPs.</w:t>
        </w:r>
      </w:ins>
    </w:p>
    <w:p w:rsidR="003F7D6B" w:rsidRDefault="003F7D6B" w:rsidP="003F7D6B">
      <w:pPr>
        <w:rPr>
          <w:ins w:id="74" w:author="Haroun H" w:date="2017-11-09T12:45:00Z"/>
          <w:rFonts w:eastAsiaTheme="minorEastAsia"/>
        </w:rPr>
      </w:pPr>
      <w:ins w:id="75" w:author="Haroun H" w:date="2017-11-09T12:45:00Z">
        <w:r>
          <w:rPr>
            <w:rFonts w:eastAsiaTheme="minorEastAsia"/>
          </w:rPr>
          <w:t xml:space="preserve">As such, it’s a normal multi-dimensional IVP with coupled variables. There are no other special properties that would help an ODE solver. The </w:t>
        </w:r>
        <w:proofErr w:type="spellStart"/>
        <w:r>
          <w:rPr>
            <w:rFonts w:eastAsiaTheme="minorEastAsia"/>
          </w:rPr>
          <w:t>jacobian</w:t>
        </w:r>
        <w:proofErr w:type="spellEnd"/>
        <w:r>
          <w:rPr>
            <w:rFonts w:eastAsiaTheme="minorEastAsia"/>
          </w:rPr>
          <w:t xml:space="preserve"> is a simple </w:t>
        </w: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  <w:r>
          <w:rPr>
            <w:rFonts w:eastAsiaTheme="minorEastAsia"/>
          </w:rPr>
          <w:t xml:space="preserve"> which is well con</w:t>
        </w:r>
        <w:proofErr w:type="spellStart"/>
        <w:r>
          <w:rPr>
            <w:rFonts w:eastAsiaTheme="minorEastAsia"/>
          </w:rPr>
          <w:t>ditioned</w:t>
        </w:r>
        <w:proofErr w:type="spellEnd"/>
        <w:r>
          <w:rPr>
            <w:rFonts w:eastAsiaTheme="minorEastAsia"/>
          </w:rPr>
          <w:t xml:space="preserve"> if </w:t>
        </w:r>
        <m:oMath>
          <m:r>
            <w:rPr>
              <w:rFonts w:ascii="Cambria Math" w:eastAsiaTheme="minorEastAsia" w:hAnsi="Cambria Math"/>
            </w:rPr>
            <m:t>a</m:t>
          </m:r>
        </m:oMath>
        <w:r>
          <w:rPr>
            <w:rFonts w:eastAsiaTheme="minorEastAsia"/>
          </w:rPr>
          <w:t xml:space="preserve"> is reasonable.</w:t>
        </w:r>
      </w:ins>
    </w:p>
    <w:p w:rsidR="003F7D6B" w:rsidRPr="005076CE" w:rsidRDefault="003F7D6B" w:rsidP="003F7D6B">
      <w:pPr>
        <w:rPr>
          <w:ins w:id="76" w:author="Haroun H" w:date="2017-11-09T12:45:00Z"/>
        </w:rPr>
      </w:pPr>
      <w:ins w:id="77" w:author="Haroun H" w:date="2017-11-09T12:45:00Z">
        <w:r>
          <w:rPr>
            <w:rFonts w:eastAsiaTheme="minorEastAsia"/>
          </w:rPr>
          <w:t xml:space="preserve">Alternatively, we can also discretize along </w:t>
        </w:r>
        <m:oMath>
          <m:r>
            <w:rPr>
              <w:rFonts w:ascii="Cambria Math" w:eastAsiaTheme="minorEastAsia" w:hAnsi="Cambria Math"/>
            </w:rPr>
            <m:t>t</m:t>
          </m:r>
        </m:oMath>
        <w:r>
          <w:rPr>
            <w:rFonts w:eastAsiaTheme="minorEastAsia"/>
          </w:rPr>
          <w:t xml:space="preserve"> and solve using the colocation method. We could also use a set of basis function – the choice of basis functions would produce different kinds of solutions.</w:t>
        </w:r>
      </w:ins>
    </w:p>
    <w:p w:rsidR="003F7D6B" w:rsidRDefault="003F7D6B" w:rsidP="003F7D6B">
      <w:pPr>
        <w:pStyle w:val="Heading3"/>
        <w:rPr>
          <w:ins w:id="78" w:author="Haroun H" w:date="2017-11-09T12:45:00Z"/>
        </w:rPr>
      </w:pPr>
      <w:ins w:id="79" w:author="Haroun H" w:date="2017-11-09T12:45:00Z">
        <w:r>
          <w:t xml:space="preserve">(c) </w:t>
        </w:r>
        <w:r w:rsidRPr="006C3266">
          <w:t xml:space="preserve">Solve heat equation </w:t>
        </w: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∀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∈[0,1]</m:t>
          </m:r>
        </m:oMath>
        <w:r w:rsidRPr="006C3266">
          <w:t xml:space="preserve"> given </w:t>
        </w: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  <w:r w:rsidRPr="006C3266">
          <w:t xml:space="preserve">, </w:t>
        </w: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w:ins>
    </w:p>
    <w:p w:rsidR="003F7D6B" w:rsidRDefault="003F7D6B" w:rsidP="003F7D6B">
      <w:pPr>
        <w:rPr>
          <w:ins w:id="80" w:author="Haroun H" w:date="2017-11-09T12:45:00Z"/>
        </w:rPr>
      </w:pPr>
      <w:ins w:id="81" w:author="Haroun H" w:date="2017-11-09T12:45:00Z">
        <w:r>
          <w:t>The heat equation is a parabolic 2</w:t>
        </w:r>
        <w:r w:rsidRPr="00D976BB">
          <w:rPr>
            <w:vertAlign w:val="superscript"/>
          </w:rPr>
          <w:t>nd</w:t>
        </w:r>
        <w:r>
          <w:t xml:space="preserve"> order PDE.</w:t>
        </w:r>
      </w:ins>
    </w:p>
    <w:p w:rsidR="003F7D6B" w:rsidRDefault="003F7D6B" w:rsidP="003F7D6B">
      <w:pPr>
        <w:rPr>
          <w:ins w:id="82" w:author="Haroun H" w:date="2017-11-09T12:45:00Z"/>
          <w:rFonts w:eastAsiaTheme="minorEastAsia"/>
        </w:rPr>
      </w:pPr>
      <w:ins w:id="83" w:author="Haroun H" w:date="2017-11-09T12:45:00Z">
        <w:r>
          <w:t xml:space="preserve">Since we need to essentially remove one variable to make it an ODE, we could discretize either along </w:t>
        </w:r>
        <m:oMath>
          <m:r>
            <w:rPr>
              <w:rFonts w:ascii="Cambria Math" w:hAnsi="Cambria Math"/>
            </w:rPr>
            <m:t>x</m:t>
          </m:r>
        </m:oMath>
        <w:r>
          <w:rPr>
            <w:rFonts w:eastAsiaTheme="minorEastAsia"/>
          </w:rPr>
          <w:t xml:space="preserve"> or along </w:t>
        </w:r>
        <m:oMath>
          <m:r>
            <w:rPr>
              <w:rFonts w:ascii="Cambria Math" w:eastAsiaTheme="minorEastAsia" w:hAnsi="Cambria Math"/>
            </w:rPr>
            <m:t>t</m:t>
          </m:r>
        </m:oMath>
        <w:r>
          <w:rPr>
            <w:rFonts w:eastAsiaTheme="minorEastAsia"/>
          </w:rPr>
          <w:t xml:space="preserve">. </w:t>
        </w:r>
        <w:proofErr w:type="gramStart"/>
        <w:r>
          <w:rPr>
            <w:rFonts w:eastAsiaTheme="minorEastAsia"/>
          </w:rPr>
          <w:t>Lets</w:t>
        </w:r>
        <w:proofErr w:type="gramEnd"/>
        <w:r>
          <w:rPr>
            <w:rFonts w:eastAsiaTheme="minorEastAsia"/>
          </w:rPr>
          <w:t xml:space="preserve"> say that we discretize along </w:t>
        </w:r>
        <m:oMath>
          <m:r>
            <w:rPr>
              <w:rFonts w:ascii="Cambria Math" w:eastAsiaTheme="minorEastAsia" w:hAnsi="Cambria Math"/>
            </w:rPr>
            <m:t>x</m:t>
          </m:r>
        </m:oMath>
        <w:r>
          <w:rPr>
            <w:rFonts w:eastAsiaTheme="minorEastAsia"/>
          </w:rPr>
          <w:t xml:space="preserve">. Hence, we have an ODE at each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  <w:r>
          <w:rPr>
            <w:rFonts w:eastAsiaTheme="minorEastAsia"/>
          </w:rPr>
          <w:t xml:space="preserve"> where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  <w:r>
          <w:rPr>
            <w:rFonts w:eastAsiaTheme="minorEastAsia"/>
          </w:rPr>
          <w:t xml:space="preserve"> for </w:t>
        </w:r>
        <m:oMath>
          <m:r>
            <w:rPr>
              <w:rFonts w:ascii="Cambria Math" w:eastAsiaTheme="minorEastAsia" w:hAnsi="Cambria Math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0,1,2…n</m:t>
              </m:r>
            </m:e>
          </m:d>
        </m:oMath>
        <w:r>
          <w:rPr>
            <w:rFonts w:eastAsiaTheme="minorEastAsia"/>
          </w:rPr>
          <w:t xml:space="preserve">. Let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=u(t,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w:ins>
    </w:p>
    <w:p w:rsidR="003F7D6B" w:rsidRDefault="003F7D6B" w:rsidP="003F7D6B">
      <w:pPr>
        <w:rPr>
          <w:ins w:id="84" w:author="Haroun H" w:date="2017-11-09T12:45:00Z"/>
          <w:rFonts w:eastAsiaTheme="minorEastAsia"/>
        </w:rPr>
      </w:pPr>
      <w:ins w:id="85" w:author="Haroun H" w:date="2017-11-09T12:45:00Z">
        <w:r>
          <w:rPr>
            <w:rFonts w:eastAsiaTheme="minorEastAsia"/>
          </w:rPr>
          <w:t xml:space="preserve">However, we can no longer differentiate along </w:t>
        </w:r>
        <m:oMath>
          <m:r>
            <w:rPr>
              <w:rFonts w:ascii="Cambria Math" w:eastAsiaTheme="minorEastAsia" w:hAnsi="Cambria Math"/>
            </w:rPr>
            <m:t>x</m:t>
          </m:r>
        </m:oMath>
        <w:r>
          <w:rPr>
            <w:rFonts w:eastAsiaTheme="minorEastAsia"/>
          </w:rPr>
          <w:t xml:space="preserve">. We must instead use a finite difference method. </w:t>
        </w:r>
      </w:ins>
    </w:p>
    <w:p w:rsidR="003F7D6B" w:rsidRDefault="003F7D6B" w:rsidP="003F7D6B">
      <w:pPr>
        <w:rPr>
          <w:ins w:id="86" w:author="Haroun H" w:date="2017-11-09T12:45:00Z"/>
          <w:rFonts w:eastAsiaTheme="minorEastAsia"/>
        </w:rPr>
      </w:pPr>
      <w:ins w:id="87" w:author="Haroun H" w:date="2017-11-09T12:45:00Z">
        <w:r>
          <w:rPr>
            <w:rFonts w:eastAsiaTheme="minorEastAsia"/>
          </w:rPr>
          <w:t xml:space="preserve">We replace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(t,x)</m:t>
          </m:r>
        </m:oMath>
        <w:r>
          <w:rPr>
            <w:rFonts w:eastAsiaTheme="minorEastAsia"/>
          </w:rPr>
          <w:t xml:space="preserve"> by </w:t>
        </w: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t,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-2u(t,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  <w:r>
          <w:rPr>
            <w:rFonts w:eastAsiaTheme="minorEastAsia"/>
          </w:rPr>
          <w:t xml:space="preserve">, or any other equivalent for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(t,x)</m:t>
          </m:r>
        </m:oMath>
        <w:r>
          <w:rPr>
            <w:rFonts w:eastAsiaTheme="minorEastAsia"/>
          </w:rPr>
          <w:t>.</w:t>
        </w:r>
      </w:ins>
    </w:p>
    <w:p w:rsidR="003F7D6B" w:rsidRDefault="003F7D6B" w:rsidP="003F7D6B">
      <w:pPr>
        <w:rPr>
          <w:ins w:id="88" w:author="Haroun H" w:date="2017-11-09T12:45:00Z"/>
          <w:rFonts w:eastAsiaTheme="minorEastAsia"/>
        </w:rPr>
      </w:pPr>
      <w:ins w:id="89" w:author="Haroun H" w:date="2017-11-09T12:45:00Z">
        <w:r>
          <w:rPr>
            <w:rFonts w:eastAsiaTheme="minorEastAsia"/>
          </w:rPr>
          <w:t>Hence the system of ODEs is:</w:t>
        </w:r>
      </w:ins>
    </w:p>
    <w:p w:rsidR="003F7D6B" w:rsidRPr="006A1FF0" w:rsidRDefault="003F7D6B" w:rsidP="003F7D6B">
      <w:pPr>
        <w:rPr>
          <w:ins w:id="90" w:author="Haroun H" w:date="2017-11-09T12:45:00Z"/>
          <w:rFonts w:eastAsiaTheme="minorEastAsia"/>
        </w:rPr>
      </w:pPr>
      <m:oMathPara>
        <m:oMath>
          <m:r>
            <w:ins w:id="91" w:author="Haroun H" w:date="2017-11-09T12:45:00Z">
              <m:rPr>
                <m:sty m:val="bi"/>
              </m:rPr>
              <w:rPr>
                <w:rFonts w:ascii="Cambria Math" w:hAnsi="Cambria Math"/>
              </w:rPr>
              <m:t>v</m:t>
            </w:ins>
          </m:r>
          <m:r>
            <w:ins w:id="92" w:author="Haroun H" w:date="2017-11-09T12:45:00Z">
              <w:rPr>
                <w:rFonts w:ascii="Cambria Math" w:hAnsi="Cambria Math"/>
              </w:rPr>
              <m:t>'(t)=c</m:t>
            </w:ins>
          </m:r>
          <m:sSup>
            <m:sSupPr>
              <m:ctrlPr>
                <w:ins w:id="93" w:author="Haroun H" w:date="2017-11-09T12:45:00Z">
                  <w:rPr>
                    <w:rFonts w:ascii="Cambria Math" w:hAnsi="Cambria Math"/>
                    <w:i/>
                  </w:rPr>
                </w:ins>
              </m:ctrlPr>
            </m:sSupPr>
            <m:e>
              <m:r>
                <w:ins w:id="94" w:author="Haroun H" w:date="2017-11-09T12:45:00Z">
                  <w:rPr>
                    <w:rFonts w:ascii="Cambria Math" w:hAnsi="Cambria Math"/>
                  </w:rPr>
                  <m:t>n</m:t>
                </w:ins>
              </m:r>
            </m:e>
            <m:sup>
              <m:r>
                <w:ins w:id="95" w:author="Haroun H" w:date="2017-11-09T12:45:00Z">
                  <w:rPr>
                    <w:rFonts w:ascii="Cambria Math" w:hAnsi="Cambria Math"/>
                  </w:rPr>
                  <m:t>2</m:t>
                </w:ins>
              </m:r>
            </m:sup>
          </m:sSup>
          <m:r>
            <w:ins w:id="96" w:author="Haroun H" w:date="2017-11-09T12:45:00Z">
              <w:rPr>
                <w:rFonts w:ascii="Cambria Math" w:hAnsi="Cambria Math"/>
              </w:rPr>
              <m:t>M</m:t>
            </w:ins>
          </m:r>
          <m:r>
            <w:ins w:id="97" w:author="Haroun H" w:date="2017-11-09T12:45:00Z">
              <m:rPr>
                <m:sty m:val="bi"/>
              </m:rPr>
              <w:rPr>
                <w:rFonts w:ascii="Cambria Math" w:hAnsi="Cambria Math"/>
              </w:rPr>
              <m:t>v</m:t>
            </w:ins>
          </m:r>
          <m:r>
            <w:ins w:id="98" w:author="Haroun H" w:date="2017-11-09T12:45:00Z">
              <w:rPr>
                <w:rFonts w:ascii="Cambria Math" w:hAnsi="Cambria Math"/>
              </w:rPr>
              <m:t>(t)</m:t>
            </w:ins>
          </m:r>
        </m:oMath>
      </m:oMathPara>
    </w:p>
    <w:p w:rsidR="003F7D6B" w:rsidRPr="00D42269" w:rsidRDefault="003F7D6B" w:rsidP="003F7D6B">
      <w:pPr>
        <w:rPr>
          <w:ins w:id="99" w:author="Haroun H" w:date="2017-11-09T12:45:00Z"/>
          <w:rFonts w:eastAsiaTheme="minorEastAsia"/>
        </w:rPr>
      </w:pPr>
      <w:ins w:id="100" w:author="Haroun H" w:date="2017-11-09T12:45:00Z">
        <w:r>
          <w:rPr>
            <w:rFonts w:eastAsiaTheme="minorEastAsia"/>
          </w:rPr>
          <w:t xml:space="preserve">Hence, the function </w:t>
        </w:r>
        <m:oMath>
          <m:r>
            <w:rPr>
              <w:rFonts w:ascii="Cambria Math" w:eastAsiaTheme="minorEastAsia" w:hAnsi="Cambria Math"/>
            </w:rPr>
            <m:t>f</m:t>
          </m:r>
        </m:oMath>
        <w:r>
          <w:rPr>
            <w:rFonts w:eastAsiaTheme="minorEastAsia"/>
          </w:rPr>
          <w:t xml:space="preserve"> is </w:t>
        </w:r>
        <m:oMath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  <w:r w:rsidRPr="006A7F10">
          <w:rPr>
            <w:rFonts w:eastAsiaTheme="minorEastAsia"/>
          </w:rPr>
          <w:t>(t)</w:t>
        </w:r>
      </w:ins>
    </w:p>
    <w:p w:rsidR="003F7D6B" w:rsidRDefault="003F7D6B" w:rsidP="003F7D6B">
      <w:pPr>
        <w:rPr>
          <w:ins w:id="101" w:author="Haroun H" w:date="2017-11-09T12:45:00Z"/>
          <w:rFonts w:eastAsiaTheme="minorEastAsia"/>
        </w:rPr>
      </w:pPr>
      <w:ins w:id="102" w:author="Haroun H" w:date="2017-11-09T12:45:00Z">
        <w:r>
          <w:rPr>
            <w:rFonts w:eastAsiaTheme="minorEastAsia"/>
          </w:rPr>
          <w:t xml:space="preserve">Where </w:t>
        </w:r>
        <m:oMath>
          <m:r>
            <w:rPr>
              <w:rFonts w:ascii="Cambria Math" w:eastAsiaTheme="minorEastAsia" w:hAnsi="Cambria Math"/>
            </w:rPr>
            <m:t>M</m:t>
          </m:r>
        </m:oMath>
        <w:r>
          <w:rPr>
            <w:rFonts w:eastAsiaTheme="minorEastAsia"/>
          </w:rPr>
          <w:t xml:space="preserve"> is a triadiagonal matrix with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</m:oMath>
        <w:r>
          <w:rPr>
            <w:rFonts w:eastAsiaTheme="minorEastAsia"/>
          </w:rPr>
          <w:t xml:space="preserve">,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i+1,i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i,i+1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  <w:r>
          <w:rPr>
            <w:rFonts w:eastAsiaTheme="minorEastAsia"/>
          </w:rPr>
          <w:t>.</w:t>
        </w:r>
      </w:ins>
    </w:p>
    <w:p w:rsidR="003F7D6B" w:rsidRDefault="003F7D6B" w:rsidP="003F7D6B">
      <w:pPr>
        <w:rPr>
          <w:ins w:id="103" w:author="Haroun H" w:date="2017-11-09T12:45:00Z"/>
          <w:rFonts w:eastAsiaTheme="minorEastAsia"/>
        </w:rPr>
      </w:pPr>
      <w:ins w:id="104" w:author="Haroun H" w:date="2017-11-09T12:45:00Z">
        <w:r>
          <w:rPr>
            <w:rFonts w:eastAsiaTheme="minorEastAsia"/>
          </w:rPr>
          <w:t xml:space="preserve">The boundary conditions become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  <w:r>
          <w:rPr>
            <w:rFonts w:eastAsiaTheme="minorEastAsia"/>
          </w:rPr>
          <w:t xml:space="preserve"> and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w:ins>
    </w:p>
    <w:p w:rsidR="003F7D6B" w:rsidRDefault="003F7D6B" w:rsidP="003F7D6B">
      <w:pPr>
        <w:rPr>
          <w:ins w:id="105" w:author="Haroun H" w:date="2017-11-09T12:45:00Z"/>
          <w:rFonts w:eastAsiaTheme="minorEastAsia"/>
        </w:rPr>
      </w:pPr>
      <w:ins w:id="106" w:author="Haroun H" w:date="2017-11-09T12:45:00Z">
        <w:r>
          <w:rPr>
            <w:rFonts w:eastAsiaTheme="minorEastAsia"/>
          </w:rPr>
          <w:t xml:space="preserve">The </w:t>
        </w:r>
        <w:proofErr w:type="spellStart"/>
        <w:r>
          <w:rPr>
            <w:rFonts w:eastAsiaTheme="minorEastAsia"/>
          </w:rPr>
          <w:t>jacobian</w:t>
        </w:r>
        <w:proofErr w:type="spellEnd"/>
        <w:r>
          <w:rPr>
            <w:rFonts w:eastAsiaTheme="minorEastAsia"/>
          </w:rPr>
          <w:t xml:space="preserve"> of the system is ill conditioned because of the </w:t>
        </w:r>
        <m:oMath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  <w:r>
          <w:rPr>
            <w:rFonts w:eastAsiaTheme="minorEastAsia"/>
          </w:rPr>
          <w:t xml:space="preserve"> factor. Since the jacobian is ill conditioned, our ODE system solver would have to be capable of handling such systems. </w:t>
        </w:r>
      </w:ins>
    </w:p>
    <w:p w:rsidR="003F7D6B" w:rsidRDefault="003F7D6B" w:rsidP="003F7D6B">
      <w:pPr>
        <w:rPr>
          <w:ins w:id="107" w:author="Haroun H" w:date="2017-11-09T12:45:00Z"/>
          <w:rFonts w:eastAsiaTheme="minorEastAsia"/>
        </w:rPr>
      </w:pPr>
    </w:p>
    <w:p w:rsidR="003F7D6B" w:rsidRDefault="003F7D6B" w:rsidP="003F7D6B">
      <w:pPr>
        <w:rPr>
          <w:ins w:id="108" w:author="Haroun H" w:date="2017-11-09T12:45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ins w:id="109" w:author="Haroun H" w:date="2017-11-09T12:45:00Z">
        <w:r>
          <w:rPr>
            <w:lang w:val="en-US"/>
          </w:rPr>
          <w:br w:type="page"/>
        </w:r>
      </w:ins>
    </w:p>
    <w:p w:rsidR="003F7D6B" w:rsidRDefault="003F7D6B" w:rsidP="003F7D6B">
      <w:pPr>
        <w:pStyle w:val="Heading1"/>
        <w:rPr>
          <w:ins w:id="110" w:author="Haroun H" w:date="2017-11-09T12:45:00Z"/>
          <w:lang w:val="en-US"/>
        </w:rPr>
      </w:pPr>
      <w:ins w:id="111" w:author="Haroun H" w:date="2017-11-09T12:45:00Z">
        <w:r>
          <w:rPr>
            <w:lang w:val="en-US"/>
          </w:rPr>
          <w:lastRenderedPageBreak/>
          <w:t>Exercise 11.7</w:t>
        </w:r>
      </w:ins>
    </w:p>
    <w:p w:rsidR="003F7D6B" w:rsidRDefault="009061B3" w:rsidP="003F7D6B">
      <w:pPr>
        <w:rPr>
          <w:ins w:id="112" w:author="Haroun H" w:date="2017-11-09T12:45:00Z"/>
          <w:rFonts w:eastAsiaTheme="minorEastAsia"/>
        </w:rPr>
      </w:pPr>
      <w:ins w:id="113" w:author="Haroun H" w:date="2017-11-19T15:17:00Z">
        <w:r>
          <w:rPr>
            <w:rFonts w:eastAsiaTheme="minorEastAsia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900C318" wp14:editId="3D494237">
                  <wp:simplePos x="0" y="0"/>
                  <wp:positionH relativeFrom="margin">
                    <wp:align>left</wp:align>
                  </wp:positionH>
                  <wp:positionV relativeFrom="paragraph">
                    <wp:posOffset>210278</wp:posOffset>
                  </wp:positionV>
                  <wp:extent cx="5850890" cy="12065"/>
                  <wp:effectExtent l="0" t="0" r="35560" b="26035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50890" cy="120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E729109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55pt" to="460.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" strokecolor="black [3200]" strokeweight="1.5pt">
                  <v:stroke joinstyle="miter"/>
                  <w10:wrap anchorx="margin"/>
                </v:line>
              </w:pict>
            </mc:Fallback>
          </mc:AlternateContent>
        </w:r>
      </w:ins>
      <w:ins w:id="114" w:author="Haroun H" w:date="2017-11-09T12:45:00Z">
        <w:r w:rsidR="003F7D6B">
          <w:t xml:space="preserve">Prove that the SOR method diverges if </w:t>
        </w:r>
        <m:oMath>
          <m:r>
            <w:rPr>
              <w:rFonts w:ascii="Cambria Math" w:hAnsi="Cambria Math"/>
            </w:rPr>
            <m:t>w</m:t>
          </m:r>
        </m:oMath>
        <w:r w:rsidR="003F7D6B">
          <w:rPr>
            <w:rFonts w:eastAsiaTheme="minorEastAsia"/>
          </w:rPr>
          <w:t xml:space="preserve"> doesn’t lie in </w:t>
        </w:r>
        <m:oMath>
          <m:r>
            <w:rPr>
              <w:rFonts w:ascii="Cambria Math" w:eastAsiaTheme="minorEastAsia" w:hAnsi="Cambria Math"/>
            </w:rPr>
            <m:t>(0,2)</m:t>
          </m:r>
        </m:oMath>
      </w:ins>
    </w:p>
    <w:p w:rsidR="003F7D6B" w:rsidRDefault="003F7D6B" w:rsidP="003F7D6B">
      <w:pPr>
        <w:rPr>
          <w:ins w:id="115" w:author="Haroun H" w:date="2017-11-09T12:45:00Z"/>
          <w:rFonts w:eastAsiaTheme="minorEastAsia"/>
        </w:rPr>
      </w:pPr>
      <w:ins w:id="116" w:author="Haroun H" w:date="2017-11-09T12:45:00Z">
        <w:r>
          <w:t xml:space="preserve">The successive over relaxation method is used to iteratively solve linear systems such as </w:t>
        </w:r>
        <m:oMath>
          <m:r>
            <w:rPr>
              <w:rFonts w:ascii="Cambria Math" w:hAnsi="Cambria Math"/>
            </w:rPr>
            <m:t>Ax=b</m:t>
          </m:r>
        </m:oMath>
        <w:r>
          <w:rPr>
            <w:rFonts w:eastAsiaTheme="minorEastAsia"/>
          </w:rPr>
          <w:t>. From the book, we know that the iteration is</w:t>
        </w:r>
      </w:ins>
    </w:p>
    <w:p w:rsidR="003F7D6B" w:rsidRPr="00155B92" w:rsidRDefault="00324B22" w:rsidP="003F7D6B">
      <w:pPr>
        <w:rPr>
          <w:ins w:id="117" w:author="Haroun H" w:date="2017-11-09T12:45:00Z"/>
          <w:rFonts w:eastAsiaTheme="minorEastAsia"/>
        </w:rPr>
      </w:pPr>
      <m:oMathPara>
        <m:oMath>
          <m:sSup>
            <m:sSupPr>
              <m:ctrlPr>
                <w:ins w:id="118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19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20" w:author="Haroun H" w:date="2017-11-09T12:45:00Z">
                  <w:rPr>
                    <w:rFonts w:ascii="Cambria Math" w:eastAsiaTheme="minorEastAsia" w:hAnsi="Cambria Math"/>
                  </w:rPr>
                  <m:t>(k+1)</m:t>
                </w:ins>
              </m:r>
            </m:sup>
          </m:sSup>
          <m:r>
            <w:ins w:id="121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122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23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24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25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d>
            <m:dPr>
              <m:ctrlPr>
                <w:ins w:id="126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d>
                <m:dPr>
                  <m:ctrlPr>
                    <w:ins w:id="127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28" w:author="Haroun H" w:date="2017-11-09T12:45:00Z">
                      <w:rPr>
                        <w:rFonts w:ascii="Cambria Math" w:eastAsiaTheme="minorEastAsia" w:hAnsi="Cambria Math"/>
                      </w:rPr>
                      <m:t>1-w</m:t>
                    </w:ins>
                  </m:r>
                </m:e>
              </m:d>
              <m:r>
                <w:ins w:id="129" w:author="Haroun H" w:date="2017-11-09T12:45:00Z">
                  <w:rPr>
                    <w:rFonts w:ascii="Cambria Math" w:eastAsiaTheme="minorEastAsia" w:hAnsi="Cambria Math"/>
                  </w:rPr>
                  <m:t>D-wU</m:t>
                </w:ins>
              </m:r>
            </m:e>
          </m:d>
          <m:sSup>
            <m:sSupPr>
              <m:ctrlPr>
                <w:ins w:id="130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31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32" w:author="Haroun H" w:date="2017-11-09T12:45:00Z">
                  <w:rPr>
                    <w:rFonts w:ascii="Cambria Math" w:eastAsiaTheme="minorEastAsia" w:hAnsi="Cambria Math"/>
                  </w:rPr>
                  <m:t>(k)</m:t>
                </w:ins>
              </m:r>
            </m:sup>
          </m:sSup>
          <m:r>
            <w:ins w:id="133" w:author="Haroun H" w:date="2017-11-09T12:45:00Z">
              <w:rPr>
                <w:rFonts w:ascii="Cambria Math" w:eastAsiaTheme="minorEastAsia" w:hAnsi="Cambria Math"/>
              </w:rPr>
              <m:t>+w</m:t>
            </w:ins>
          </m:r>
          <m:sSup>
            <m:sSupPr>
              <m:ctrlPr>
                <w:ins w:id="134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35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36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37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r>
            <w:ins w:id="138" w:author="Haroun H" w:date="2017-11-09T12:45:00Z">
              <w:rPr>
                <w:rFonts w:ascii="Cambria Math" w:eastAsiaTheme="minorEastAsia" w:hAnsi="Cambria Math"/>
              </w:rPr>
              <m:t>b</m:t>
            </w:ins>
          </m:r>
        </m:oMath>
      </m:oMathPara>
    </w:p>
    <w:p w:rsidR="003F7D6B" w:rsidRPr="00A51971" w:rsidRDefault="003F7D6B" w:rsidP="003F7D6B">
      <w:pPr>
        <w:rPr>
          <w:ins w:id="139" w:author="Haroun H" w:date="2017-11-09T12:45:00Z"/>
          <w:rFonts w:eastAsiaTheme="minorEastAsia"/>
        </w:rPr>
      </w:pPr>
      <w:ins w:id="140" w:author="Haroun H" w:date="2017-11-09T12:45:00Z">
        <w:r>
          <w:rPr>
            <w:rFonts w:eastAsiaTheme="minorEastAsia"/>
          </w:rPr>
          <w:t xml:space="preserve">Following the notation in the text book, </w:t>
        </w: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D+L</m:t>
          </m:r>
        </m:oMath>
        <w:r>
          <w:rPr>
            <w:rFonts w:eastAsiaTheme="minorEastAsia"/>
          </w:rPr>
          <w:t xml:space="preserve"> and </w:t>
        </w:r>
        <m:oMath>
          <m:r>
            <w:rPr>
              <w:rFonts w:ascii="Cambria Math" w:eastAsiaTheme="minorEastAsia" w:hAnsi="Cambria Math"/>
            </w:rPr>
            <m:t>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D-U</m:t>
          </m:r>
        </m:oMath>
      </w:ins>
    </w:p>
    <w:p w:rsidR="003F7D6B" w:rsidRPr="008F42C6" w:rsidRDefault="00324B22" w:rsidP="003F7D6B">
      <w:pPr>
        <w:rPr>
          <w:ins w:id="141" w:author="Haroun H" w:date="2017-11-09T12:45:00Z"/>
          <w:rFonts w:eastAsiaTheme="minorEastAsia"/>
        </w:rPr>
      </w:pPr>
      <m:oMathPara>
        <m:oMath>
          <m:sSup>
            <m:sSupPr>
              <m:ctrlPr>
                <w:ins w:id="142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43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44" w:author="Haroun H" w:date="2017-11-09T12:45:00Z">
                  <w:rPr>
                    <w:rFonts w:ascii="Cambria Math" w:eastAsiaTheme="minorEastAsia" w:hAnsi="Cambria Math"/>
                  </w:rPr>
                  <m:t>(k+1)</m:t>
                </w:ins>
              </m:r>
            </m:sup>
          </m:sSup>
          <m:r>
            <w:ins w:id="145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146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47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48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49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d>
            <m:dPr>
              <m:ctrlPr>
                <w:ins w:id="150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151" w:author="Haroun H" w:date="2017-11-09T12:45:00Z">
                  <w:rPr>
                    <w:rFonts w:ascii="Cambria Math" w:eastAsiaTheme="minorEastAsia" w:hAnsi="Cambria Math"/>
                  </w:rPr>
                  <m:t>D+wL-wD-wU-wL</m:t>
                </w:ins>
              </m:r>
            </m:e>
          </m:d>
          <m:sSup>
            <m:sSupPr>
              <m:ctrlPr>
                <w:ins w:id="152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53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54" w:author="Haroun H" w:date="2017-11-09T12:45:00Z">
                  <w:rPr>
                    <w:rFonts w:ascii="Cambria Math" w:eastAsiaTheme="minorEastAsia" w:hAnsi="Cambria Math"/>
                  </w:rPr>
                  <m:t>(k)</m:t>
                </w:ins>
              </m:r>
            </m:sup>
          </m:sSup>
          <m:r>
            <w:ins w:id="155" w:author="Haroun H" w:date="2017-11-09T12:45:00Z">
              <w:rPr>
                <w:rFonts w:ascii="Cambria Math" w:eastAsiaTheme="minorEastAsia" w:hAnsi="Cambria Math"/>
              </w:rPr>
              <m:t>+w</m:t>
            </w:ins>
          </m:r>
          <m:sSup>
            <m:sSupPr>
              <m:ctrlPr>
                <w:ins w:id="156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57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58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59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r>
            <w:ins w:id="160" w:author="Haroun H" w:date="2017-11-09T12:45:00Z">
              <w:rPr>
                <w:rFonts w:ascii="Cambria Math" w:eastAsiaTheme="minorEastAsia" w:hAnsi="Cambria Math"/>
              </w:rPr>
              <m:t>b</m:t>
            </w:ins>
          </m:r>
        </m:oMath>
      </m:oMathPara>
    </w:p>
    <w:p w:rsidR="003F7D6B" w:rsidRPr="008F42C6" w:rsidRDefault="003F7D6B" w:rsidP="003F7D6B">
      <w:pPr>
        <w:rPr>
          <w:ins w:id="161" w:author="Haroun H" w:date="2017-11-09T12:45:00Z"/>
          <w:rFonts w:eastAsiaTheme="minorEastAsia"/>
        </w:rPr>
      </w:pPr>
      <m:oMathPara>
        <m:oMath>
          <m:r>
            <w:ins w:id="162" w:author="Haroun H" w:date="2017-11-09T12:45:00Z">
              <w:rPr>
                <w:rFonts w:ascii="Cambria Math" w:eastAsiaTheme="minorEastAsia" w:hAnsi="Cambria Math"/>
              </w:rPr>
              <m:t>⇒</m:t>
            </w:ins>
          </m:r>
          <m:sSup>
            <m:sSupPr>
              <m:ctrlPr>
                <w:ins w:id="163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64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65" w:author="Haroun H" w:date="2017-11-09T12:45:00Z">
                  <w:rPr>
                    <w:rFonts w:ascii="Cambria Math" w:eastAsiaTheme="minorEastAsia" w:hAnsi="Cambria Math"/>
                  </w:rPr>
                  <m:t>(k+1)</m:t>
                </w:ins>
              </m:r>
            </m:sup>
          </m:sSup>
          <m:r>
            <w:ins w:id="166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d>
            <m:dPr>
              <m:ctrlPr>
                <w:ins w:id="167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168" w:author="Haroun H" w:date="2017-11-09T12:45:00Z">
                  <w:rPr>
                    <w:rFonts w:ascii="Cambria Math" w:eastAsiaTheme="minorEastAsia" w:hAnsi="Cambria Math"/>
                  </w:rPr>
                  <m:t>I-w</m:t>
                </w:ins>
              </m:r>
              <m:sSup>
                <m:sSupPr>
                  <m:ctrlPr>
                    <w:ins w:id="169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pPr>
                <m:e>
                  <m:d>
                    <m:dPr>
                      <m:ctrlPr>
                        <w:ins w:id="170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171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ins>
                      </m:r>
                    </m:e>
                  </m:d>
                </m:e>
                <m:sup>
                  <m:r>
                    <w:ins w:id="172" w:author="Haroun H" w:date="2017-11-09T12:45:00Z">
                      <w:rPr>
                        <w:rFonts w:ascii="Cambria Math" w:eastAsiaTheme="minorEastAsia" w:hAnsi="Cambria Math"/>
                      </w:rPr>
                      <m:t>-1</m:t>
                    </w:ins>
                  </m:r>
                </m:sup>
              </m:sSup>
              <m:r>
                <w:ins w:id="173" w:author="Haroun H" w:date="2017-11-09T12:45:00Z">
                  <w:rPr>
                    <w:rFonts w:ascii="Cambria Math" w:eastAsiaTheme="minorEastAsia" w:hAnsi="Cambria Math"/>
                  </w:rPr>
                  <m:t>A</m:t>
                </w:ins>
              </m:r>
            </m:e>
          </m:d>
          <m:sSup>
            <m:sSupPr>
              <m:ctrlPr>
                <w:ins w:id="174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75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76" w:author="Haroun H" w:date="2017-11-09T12:45:00Z">
                  <w:rPr>
                    <w:rFonts w:ascii="Cambria Math" w:eastAsiaTheme="minorEastAsia" w:hAnsi="Cambria Math"/>
                  </w:rPr>
                  <m:t>(k)</m:t>
                </w:ins>
              </m:r>
            </m:sup>
          </m:sSup>
          <m:r>
            <w:ins w:id="177" w:author="Haroun H" w:date="2017-11-09T12:45:00Z">
              <w:rPr>
                <w:rFonts w:ascii="Cambria Math" w:eastAsiaTheme="minorEastAsia" w:hAnsi="Cambria Math"/>
              </w:rPr>
              <m:t>+w</m:t>
            </w:ins>
          </m:r>
          <m:sSup>
            <m:sSupPr>
              <m:ctrlPr>
                <w:ins w:id="178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79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80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81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r>
            <w:ins w:id="182" w:author="Haroun H" w:date="2017-11-09T12:45:00Z">
              <w:rPr>
                <w:rFonts w:ascii="Cambria Math" w:eastAsiaTheme="minorEastAsia" w:hAnsi="Cambria Math"/>
              </w:rPr>
              <m:t>b</m:t>
            </w:ins>
          </m:r>
        </m:oMath>
      </m:oMathPara>
    </w:p>
    <w:p w:rsidR="003F7D6B" w:rsidRPr="008F42C6" w:rsidRDefault="003F7D6B" w:rsidP="003F7D6B">
      <w:pPr>
        <w:rPr>
          <w:ins w:id="183" w:author="Haroun H" w:date="2017-11-09T12:45:00Z"/>
          <w:rFonts w:eastAsiaTheme="minorEastAsia"/>
        </w:rPr>
      </w:pPr>
      <m:oMathPara>
        <m:oMath>
          <m:r>
            <w:ins w:id="184" w:author="Haroun H" w:date="2017-11-09T12:45:00Z">
              <w:rPr>
                <w:rFonts w:ascii="Cambria Math" w:eastAsiaTheme="minorEastAsia" w:hAnsi="Cambria Math"/>
              </w:rPr>
              <m:t>⇒</m:t>
            </w:ins>
          </m:r>
          <m:sSup>
            <m:sSupPr>
              <m:ctrlPr>
                <w:ins w:id="185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86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187" w:author="Haroun H" w:date="2017-11-09T12:45:00Z">
                  <w:rPr>
                    <w:rFonts w:ascii="Cambria Math" w:eastAsiaTheme="minorEastAsia" w:hAnsi="Cambria Math"/>
                  </w:rPr>
                  <m:t>(k+1)</m:t>
                </w:ins>
              </m:r>
            </m:sup>
          </m:sSup>
          <m:r>
            <w:ins w:id="188" w:author="Haroun H" w:date="2017-11-09T12:45:00Z">
              <w:rPr>
                <w:rFonts w:ascii="Cambria Math" w:eastAsiaTheme="minorEastAsia" w:hAnsi="Cambria Math"/>
              </w:rPr>
              <m:t>-</m:t>
            </w:ins>
          </m:r>
          <m:sSup>
            <m:sSupPr>
              <m:ctrlPr>
                <w:ins w:id="189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190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d>
                <m:dPr>
                  <m:ctrlPr>
                    <w:ins w:id="191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92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ins>
                  </m:r>
                </m:e>
              </m:d>
            </m:sup>
          </m:sSup>
          <m:r>
            <w:ins w:id="193" w:author="Haroun H" w:date="2017-11-09T12:45:00Z">
              <w:rPr>
                <w:rFonts w:ascii="Cambria Math" w:eastAsiaTheme="minorEastAsia" w:hAnsi="Cambria Math"/>
              </w:rPr>
              <m:t>=w</m:t>
            </w:ins>
          </m:r>
          <m:sSup>
            <m:sSupPr>
              <m:ctrlPr>
                <w:ins w:id="194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195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96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197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r>
            <w:ins w:id="198" w:author="Haroun H" w:date="2017-11-09T12:45:00Z">
              <w:rPr>
                <w:rFonts w:ascii="Cambria Math" w:eastAsiaTheme="minorEastAsia" w:hAnsi="Cambria Math"/>
              </w:rPr>
              <m:t>(b-A</m:t>
            </w:ins>
          </m:r>
          <m:sSup>
            <m:sSupPr>
              <m:ctrlPr>
                <w:ins w:id="199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00" w:author="Haroun H" w:date="2017-11-09T12:45:00Z">
                  <w:rPr>
                    <w:rFonts w:ascii="Cambria Math" w:eastAsiaTheme="minorEastAsia" w:hAnsi="Cambria Math"/>
                  </w:rPr>
                  <m:t>x</m:t>
                </w:ins>
              </m:r>
            </m:e>
            <m:sup>
              <m:r>
                <w:ins w:id="201" w:author="Haroun H" w:date="2017-11-09T12:45:00Z">
                  <w:rPr>
                    <w:rFonts w:ascii="Cambria Math" w:eastAsiaTheme="minorEastAsia" w:hAnsi="Cambria Math"/>
                  </w:rPr>
                  <m:t>(k)</m:t>
                </w:ins>
              </m:r>
            </m:sup>
          </m:sSup>
          <m:r>
            <w:ins w:id="202" w:author="Haroun H" w:date="2017-11-09T12:45:00Z">
              <w:rPr>
                <w:rFonts w:ascii="Cambria Math" w:eastAsiaTheme="minorEastAsia" w:hAnsi="Cambria Math"/>
              </w:rPr>
              <m:t>)</m:t>
            </w:ins>
          </m:r>
        </m:oMath>
      </m:oMathPara>
    </w:p>
    <w:p w:rsidR="003F7D6B" w:rsidRDefault="003F7D6B" w:rsidP="003F7D6B">
      <w:pPr>
        <w:rPr>
          <w:ins w:id="203" w:author="Haroun H" w:date="2017-11-09T12:45:00Z"/>
          <w:rFonts w:eastAsiaTheme="minorEastAsia"/>
        </w:rPr>
      </w:pPr>
      <w:ins w:id="204" w:author="Haroun H" w:date="2017-11-09T12:45:00Z">
        <w:r>
          <w:rPr>
            <w:rFonts w:eastAsiaTheme="minorEastAsia"/>
          </w:rPr>
          <w:t xml:space="preserve">Let </w: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  <m:r>
            <w:rPr>
              <w:rFonts w:ascii="Cambria Math" w:eastAsiaTheme="minorEastAsia" w:hAnsi="Cambria Math"/>
            </w:rPr>
            <m:t>=b-A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</m:oMath>
        <w:r>
          <w:rPr>
            <w:rFonts w:eastAsiaTheme="minorEastAsia"/>
          </w:rPr>
          <w:t>.</w:t>
        </w:r>
      </w:ins>
    </w:p>
    <w:p w:rsidR="003F7D6B" w:rsidRDefault="003F7D6B" w:rsidP="003F7D6B">
      <w:pPr>
        <w:rPr>
          <w:ins w:id="205" w:author="Haroun H" w:date="2017-11-09T12:45:00Z"/>
          <w:rFonts w:eastAsiaTheme="minorEastAsia"/>
        </w:rPr>
      </w:pPr>
      <w:ins w:id="206" w:author="Haroun H" w:date="2017-11-09T12:45:00Z">
        <w:r>
          <w:rPr>
            <w:rFonts w:eastAsiaTheme="minorEastAsia"/>
          </w:rPr>
          <w:t>Therefore, the equation above becomes</w:t>
        </w:r>
      </w:ins>
    </w:p>
    <w:p w:rsidR="003F7D6B" w:rsidRPr="008F42C6" w:rsidRDefault="003F7D6B" w:rsidP="003F7D6B">
      <w:pPr>
        <w:rPr>
          <w:ins w:id="207" w:author="Haroun H" w:date="2017-11-09T12:45:00Z"/>
          <w:rFonts w:eastAsiaTheme="minorEastAsia"/>
        </w:rPr>
      </w:pPr>
      <m:oMathPara>
        <m:oMath>
          <m:r>
            <w:ins w:id="208" w:author="Haroun H" w:date="2017-11-09T12:45:00Z">
              <w:rPr>
                <w:rFonts w:ascii="Cambria Math" w:eastAsiaTheme="minorEastAsia" w:hAnsi="Cambria Math"/>
              </w:rPr>
              <m:t>-</m:t>
            </w:ins>
          </m:r>
          <m:sSup>
            <m:sSupPr>
              <m:ctrlPr>
                <w:ins w:id="209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10" w:author="Haroun H" w:date="2017-11-09T12:45:00Z">
                  <w:rPr>
                    <w:rFonts w:ascii="Cambria Math" w:eastAsiaTheme="minorEastAsia" w:hAnsi="Cambria Math"/>
                  </w:rPr>
                  <m:t>A</m:t>
                </w:ins>
              </m:r>
            </m:e>
            <m:sup>
              <m:r>
                <w:ins w:id="211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d>
            <m:dPr>
              <m:ctrlPr>
                <w:ins w:id="212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sSup>
                <m:sSupPr>
                  <m:ctrlPr>
                    <w:ins w:id="213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pPr>
                <m:e>
                  <m:r>
                    <w:ins w:id="214" w:author="Haroun H" w:date="2017-11-09T12:45:00Z">
                      <w:rPr>
                        <w:rFonts w:ascii="Cambria Math" w:eastAsiaTheme="minorEastAsia" w:hAnsi="Cambria Math"/>
                      </w:rPr>
                      <m:t>e</m:t>
                    </w:ins>
                  </m:r>
                </m:e>
                <m:sup>
                  <m:d>
                    <m:dPr>
                      <m:ctrlPr>
                        <w:ins w:id="215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216" w:author="Haroun H" w:date="2017-11-09T12:45:00Z">
                          <w:rPr>
                            <w:rFonts w:ascii="Cambria Math" w:eastAsiaTheme="minorEastAsia" w:hAnsi="Cambria Math"/>
                          </w:rPr>
                          <m:t>k+1</m:t>
                        </w:ins>
                      </m:r>
                    </m:e>
                  </m:d>
                </m:sup>
              </m:sSup>
              <m:r>
                <w:ins w:id="217" w:author="Haroun H" w:date="2017-11-09T12:45:00Z">
                  <w:rPr>
                    <w:rFonts w:ascii="Cambria Math" w:eastAsiaTheme="minorEastAsia" w:hAnsi="Cambria Math"/>
                  </w:rPr>
                  <m:t>-</m:t>
                </w:ins>
              </m:r>
              <m:sSup>
                <m:sSupPr>
                  <m:ctrlPr>
                    <w:ins w:id="218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pPr>
                <m:e>
                  <m:r>
                    <w:ins w:id="219" w:author="Haroun H" w:date="2017-11-09T12:45:00Z">
                      <w:rPr>
                        <w:rFonts w:ascii="Cambria Math" w:eastAsiaTheme="minorEastAsia" w:hAnsi="Cambria Math"/>
                      </w:rPr>
                      <m:t>e</m:t>
                    </w:ins>
                  </m:r>
                </m:e>
                <m:sup>
                  <m:d>
                    <m:dPr>
                      <m:ctrlPr>
                        <w:ins w:id="220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221" w:author="Haroun H" w:date="2017-11-09T12:45:00Z">
                          <w:rPr>
                            <w:rFonts w:ascii="Cambria Math" w:eastAsiaTheme="minorEastAsia" w:hAnsi="Cambria Math"/>
                          </w:rPr>
                          <m:t>k</m:t>
                        </w:ins>
                      </m:r>
                    </m:e>
                  </m:d>
                </m:sup>
              </m:sSup>
            </m:e>
          </m:d>
          <m:r>
            <w:ins w:id="222" w:author="Haroun H" w:date="2017-11-09T12:45:00Z">
              <w:rPr>
                <w:rFonts w:ascii="Cambria Math" w:eastAsiaTheme="minorEastAsia" w:hAnsi="Cambria Math"/>
              </w:rPr>
              <m:t>=w</m:t>
            </w:ins>
          </m:r>
          <m:sSup>
            <m:sSupPr>
              <m:ctrlPr>
                <w:ins w:id="223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22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25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ins>
                  </m:r>
                </m:e>
              </m:d>
            </m:e>
            <m:sup>
              <m:r>
                <w:ins w:id="226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sSup>
            <m:sSupPr>
              <m:ctrlPr>
                <w:ins w:id="227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28" w:author="Haroun H" w:date="2017-11-09T12:45:00Z">
                  <w:rPr>
                    <w:rFonts w:ascii="Cambria Math" w:eastAsiaTheme="minorEastAsia" w:hAnsi="Cambria Math"/>
                  </w:rPr>
                  <m:t>e</m:t>
                </w:ins>
              </m:r>
            </m:e>
            <m:sup>
              <m:d>
                <m:dPr>
                  <m:ctrlPr>
                    <w:ins w:id="229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30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ins>
                  </m:r>
                </m:e>
              </m:d>
            </m:sup>
          </m:sSup>
        </m:oMath>
      </m:oMathPara>
    </w:p>
    <w:p w:rsidR="003F7D6B" w:rsidRPr="003A61EE" w:rsidRDefault="003F7D6B" w:rsidP="003F7D6B">
      <w:pPr>
        <w:rPr>
          <w:ins w:id="231" w:author="Haroun H" w:date="2017-11-09T12:45:00Z"/>
          <w:rFonts w:eastAsiaTheme="minorEastAsia"/>
        </w:rPr>
      </w:pPr>
      <m:oMathPara>
        <m:oMath>
          <m:r>
            <w:ins w:id="232" w:author="Haroun H" w:date="2017-11-09T12:45:00Z">
              <w:rPr>
                <w:rFonts w:ascii="Cambria Math" w:eastAsiaTheme="minorEastAsia" w:hAnsi="Cambria Math"/>
              </w:rPr>
              <m:t>⇒</m:t>
            </w:ins>
          </m:r>
          <m:sSup>
            <m:sSupPr>
              <m:ctrlPr>
                <w:ins w:id="233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34" w:author="Haroun H" w:date="2017-11-09T12:45:00Z">
                  <w:rPr>
                    <w:rFonts w:ascii="Cambria Math" w:eastAsiaTheme="minorEastAsia" w:hAnsi="Cambria Math"/>
                  </w:rPr>
                  <m:t>e</m:t>
                </w:ins>
              </m:r>
            </m:e>
            <m:sup>
              <m:d>
                <m:dPr>
                  <m:ctrlPr>
                    <w:ins w:id="235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36" w:author="Haroun H" w:date="2017-11-09T12:45:00Z">
                      <w:rPr>
                        <w:rFonts w:ascii="Cambria Math" w:eastAsiaTheme="minorEastAsia" w:hAnsi="Cambria Math"/>
                      </w:rPr>
                      <m:t>k+1</m:t>
                    </w:ins>
                  </m:r>
                </m:e>
              </m:d>
            </m:sup>
          </m:sSup>
          <m:r>
            <w:ins w:id="237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d>
            <m:dPr>
              <m:ctrlPr>
                <w:ins w:id="238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239" w:author="Haroun H" w:date="2017-11-09T12:45:00Z">
                  <w:rPr>
                    <w:rFonts w:ascii="Cambria Math" w:eastAsiaTheme="minorEastAsia" w:hAnsi="Cambria Math"/>
                  </w:rPr>
                  <m:t>I-wA</m:t>
                </w:ins>
              </m:r>
              <m:sSup>
                <m:sSupPr>
                  <m:ctrlPr>
                    <w:ins w:id="240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pPr>
                <m:e>
                  <m:d>
                    <m:dPr>
                      <m:ctrlPr>
                        <w:ins w:id="241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242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ins>
                      </m:r>
                    </m:e>
                  </m:d>
                </m:e>
                <m:sup>
                  <m:r>
                    <w:ins w:id="243" w:author="Haroun H" w:date="2017-11-09T12:45:00Z">
                      <w:rPr>
                        <w:rFonts w:ascii="Cambria Math" w:eastAsiaTheme="minorEastAsia" w:hAnsi="Cambria Math"/>
                      </w:rPr>
                      <m:t>-1</m:t>
                    </w:ins>
                  </m:r>
                </m:sup>
              </m:sSup>
            </m:e>
          </m:d>
          <m:sSup>
            <m:sSupPr>
              <m:ctrlPr>
                <w:ins w:id="244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45" w:author="Haroun H" w:date="2017-11-09T12:45:00Z">
                  <w:rPr>
                    <w:rFonts w:ascii="Cambria Math" w:eastAsiaTheme="minorEastAsia" w:hAnsi="Cambria Math"/>
                  </w:rPr>
                  <m:t>e</m:t>
                </w:ins>
              </m:r>
            </m:e>
            <m:sup>
              <m:d>
                <m:dPr>
                  <m:ctrlPr>
                    <w:ins w:id="246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47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ins>
                  </m:r>
                </m:e>
              </m:d>
            </m:sup>
          </m:sSup>
        </m:oMath>
      </m:oMathPara>
    </w:p>
    <w:p w:rsidR="003F7D6B" w:rsidRDefault="003F7D6B" w:rsidP="003F7D6B">
      <w:pPr>
        <w:rPr>
          <w:ins w:id="248" w:author="Haroun H" w:date="2017-11-09T12:45:00Z"/>
          <w:rFonts w:eastAsiaTheme="minorEastAsia"/>
        </w:rPr>
      </w:pPr>
      <w:ins w:id="249" w:author="Haroun H" w:date="2017-11-09T12:45:00Z">
        <w:r>
          <w:rPr>
            <w:rFonts w:eastAsiaTheme="minorEastAsia"/>
          </w:rPr>
          <w:t xml:space="preserve">The iterations converge if </w:t>
        </w:r>
        <m:oMath>
          <m:r>
            <w:rPr>
              <w:rFonts w:ascii="Cambria Math" w:eastAsiaTheme="minorEastAsia" w:hAnsi="Cambria Math"/>
            </w:rPr>
            <m:t>||I-wA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D+wL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||&lt;1</m:t>
          </m:r>
        </m:oMath>
      </w:ins>
    </w:p>
    <w:p w:rsidR="003F7D6B" w:rsidRDefault="003F7D6B" w:rsidP="003F7D6B">
      <w:pPr>
        <w:rPr>
          <w:ins w:id="250" w:author="Haroun H" w:date="2017-11-09T12:45:00Z"/>
          <w:rFonts w:eastAsiaTheme="minorEastAsia"/>
        </w:rPr>
      </w:pPr>
    </w:p>
    <w:p w:rsidR="003F7D6B" w:rsidRDefault="003F7D6B" w:rsidP="003F7D6B">
      <w:pPr>
        <w:rPr>
          <w:ins w:id="251" w:author="Haroun H" w:date="2017-11-09T12:45:00Z"/>
          <w:rFonts w:eastAsiaTheme="minorEastAsia"/>
        </w:rPr>
      </w:pPr>
      <w:ins w:id="252" w:author="Haroun H" w:date="2017-11-09T12:45:00Z">
        <w:r>
          <w:rPr>
            <w:rFonts w:eastAsiaTheme="minorEastAsia"/>
          </w:rPr>
          <w:t xml:space="preserve">However, I believe it is unclear how to solve something like this. An alternative method is to say that the spectral radius of </w:t>
        </w:r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D+wL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1-w</m:t>
                  </m:r>
                </m:e>
              </m:d>
              <m:r>
                <w:rPr>
                  <w:rFonts w:ascii="Cambria Math" w:eastAsiaTheme="minorEastAsia" w:hAnsi="Cambria Math"/>
                </w:rPr>
                <m:t>D-wU</m:t>
              </m:r>
            </m:e>
          </m:d>
        </m:oMath>
        <w:r>
          <w:rPr>
            <w:rFonts w:eastAsiaTheme="minorEastAsia"/>
          </w:rPr>
          <w:t xml:space="preserve"> is less than 1. This is a statement made in the book. Note that I defined </w:t>
        </w:r>
        <m:oMath>
          <m:r>
            <w:rPr>
              <w:rFonts w:ascii="Cambria Math" w:eastAsiaTheme="minorEastAsia" w:hAnsi="Cambria Math"/>
            </w:rPr>
            <m:t>G</m:t>
          </m:r>
        </m:oMath>
        <w:r>
          <w:rPr>
            <w:rFonts w:eastAsiaTheme="minorEastAsia"/>
          </w:rPr>
          <w:t xml:space="preserve"> in the line above.</w:t>
        </w:r>
      </w:ins>
    </w:p>
    <w:p w:rsidR="003F7D6B" w:rsidRDefault="003F7D6B" w:rsidP="003F7D6B">
      <w:pPr>
        <w:rPr>
          <w:ins w:id="253" w:author="Haroun H" w:date="2017-11-09T12:45:00Z"/>
          <w:rFonts w:eastAsiaTheme="minorEastAsia"/>
        </w:rPr>
      </w:pPr>
      <w:ins w:id="254" w:author="Haroun H" w:date="2017-11-09T12:45:00Z">
        <w:r>
          <w:rPr>
            <w:rFonts w:eastAsiaTheme="minorEastAsia"/>
          </w:rPr>
          <w:t xml:space="preserve">What we need is a bound on </w: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  <w:r>
          <w:rPr>
            <w:rFonts w:eastAsiaTheme="minorEastAsia"/>
          </w:rPr>
          <w:t xml:space="preserve"> in terms of </w:t>
        </w:r>
        <m:oMath>
          <m:r>
            <w:rPr>
              <w:rFonts w:ascii="Cambria Math" w:eastAsiaTheme="minorEastAsia" w:hAnsi="Cambria Math"/>
            </w:rPr>
            <m:t>w</m:t>
          </m:r>
        </m:oMath>
        <w:r>
          <w:rPr>
            <w:rFonts w:eastAsiaTheme="minorEastAsia"/>
          </w:rPr>
          <w:t>. One way to do this is to say:</w:t>
        </w:r>
      </w:ins>
    </w:p>
    <w:p w:rsidR="003F7D6B" w:rsidRPr="00684C37" w:rsidRDefault="00324B22" w:rsidP="003F7D6B">
      <w:pPr>
        <w:rPr>
          <w:ins w:id="255" w:author="Haroun H" w:date="2017-11-09T12:45:00Z"/>
          <w:rFonts w:eastAsiaTheme="minorEastAsia"/>
        </w:rPr>
      </w:pPr>
      <m:oMathPara>
        <m:oMath>
          <m:sSub>
            <m:sSubPr>
              <m:ctrlPr>
                <w:ins w:id="256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bPr>
            <m:e>
              <m:r>
                <w:ins w:id="257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w:ins>
              </m:r>
              <m:ctrlPr>
                <w:ins w:id="258" w:author="Haroun H" w:date="2017-11-09T12:45:00Z">
                  <w:rPr>
                    <w:rFonts w:ascii="Cambria Math" w:eastAsiaTheme="minorEastAsia" w:hAnsi="Cambria Math"/>
                  </w:rPr>
                </w:ins>
              </m:ctrlPr>
            </m:e>
            <m:sub>
              <m:r>
                <w:ins w:id="259" w:author="Haroun H" w:date="2017-11-09T12:45:00Z">
                  <w:rPr>
                    <w:rFonts w:ascii="Cambria Math" w:eastAsiaTheme="minorEastAsia" w:hAnsi="Cambria Math"/>
                  </w:rPr>
                  <m:t>i</m:t>
                </w:ins>
              </m:r>
            </m:sub>
          </m:sSub>
          <m:sSub>
            <m:sSubPr>
              <m:ctrlPr>
                <w:ins w:id="260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bPr>
            <m:e>
              <m:r>
                <w:ins w:id="261" w:author="Haroun H" w:date="2017-11-09T12:45:00Z">
                  <w:rPr>
                    <w:rFonts w:ascii="Cambria Math" w:eastAsiaTheme="minorEastAsia" w:hAnsi="Cambria Math"/>
                  </w:rPr>
                  <m:t>λ</m:t>
                </w:ins>
              </m:r>
            </m:e>
            <m:sub>
              <m:r>
                <w:ins w:id="262" w:author="Haroun H" w:date="2017-11-09T12:45:00Z">
                  <w:rPr>
                    <w:rFonts w:ascii="Cambria Math" w:eastAsiaTheme="minorEastAsia" w:hAnsi="Cambria Math"/>
                  </w:rPr>
                  <m:t>i</m:t>
                </w:ins>
              </m:r>
            </m:sub>
          </m:sSub>
          <m:r>
            <w:ins w:id="263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func>
            <m:funcPr>
              <m:ctrlPr>
                <w:ins w:id="264" w:author="Haroun H" w:date="2017-11-09T12:45:00Z">
                  <w:rPr>
                    <w:rFonts w:ascii="Cambria Math" w:eastAsiaTheme="minorEastAsia" w:hAnsi="Cambria Math"/>
                  </w:rPr>
                </w:ins>
              </m:ctrlPr>
            </m:funcPr>
            <m:fName>
              <m:r>
                <w:ins w:id="265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ins>
              </m:r>
            </m:fName>
            <m:e>
              <m:d>
                <m:dPr>
                  <m:ctrlPr>
                    <w:ins w:id="266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67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ins>
                  </m:r>
                </m:e>
              </m:d>
            </m:e>
          </m:func>
          <m:r>
            <w:ins w:id="268" w:author="Haroun H" w:date="2017-11-09T12:45:00Z">
              <w:rPr>
                <w:rFonts w:ascii="Cambria Math" w:eastAsiaTheme="minorEastAsia" w:hAnsi="Cambria Math"/>
              </w:rPr>
              <m:t>≤</m:t>
            </w:ins>
          </m:r>
          <m:sSubSup>
            <m:sSubSupPr>
              <m:ctrlPr>
                <w:ins w:id="269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bSupPr>
            <m:e>
              <m:r>
                <w:ins w:id="270" w:author="Haroun H" w:date="2017-11-09T12:45:00Z">
                  <w:rPr>
                    <w:rFonts w:ascii="Cambria Math" w:eastAsiaTheme="minorEastAsia" w:hAnsi="Cambria Math"/>
                  </w:rPr>
                  <m:t>λ</m:t>
                </w:ins>
              </m:r>
            </m:e>
            <m:sub>
              <m:r>
                <w:ins w:id="271" w:author="Haroun H" w:date="2017-11-09T12:45:00Z">
                  <w:rPr>
                    <w:rFonts w:ascii="Cambria Math" w:eastAsiaTheme="minorEastAsia" w:hAnsi="Cambria Math"/>
                  </w:rPr>
                  <m:t>1</m:t>
                </w:ins>
              </m:r>
            </m:sub>
            <m:sup>
              <m:r>
                <w:ins w:id="272" w:author="Haroun H" w:date="2017-11-09T12:45:00Z">
                  <w:rPr>
                    <w:rFonts w:ascii="Cambria Math" w:eastAsiaTheme="minorEastAsia" w:hAnsi="Cambria Math"/>
                  </w:rPr>
                  <m:t>n</m:t>
                </w:ins>
              </m:r>
            </m:sup>
          </m:sSubSup>
          <m:r>
            <w:ins w:id="273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274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75" w:author="Haroun H" w:date="2017-11-09T12:45:00Z">
                  <w:rPr>
                    <w:rFonts w:ascii="Cambria Math" w:eastAsiaTheme="minorEastAsia" w:hAnsi="Cambria Math"/>
                  </w:rPr>
                  <m:t>ρ</m:t>
                </w:ins>
              </m:r>
            </m:e>
            <m:sup>
              <m:r>
                <w:ins w:id="276" w:author="Haroun H" w:date="2017-11-09T12:45:00Z">
                  <w:rPr>
                    <w:rFonts w:ascii="Cambria Math" w:eastAsiaTheme="minorEastAsia" w:hAnsi="Cambria Math"/>
                  </w:rPr>
                  <m:t>n</m:t>
                </w:ins>
              </m:r>
            </m:sup>
          </m:sSup>
        </m:oMath>
      </m:oMathPara>
    </w:p>
    <w:p w:rsidR="003F7D6B" w:rsidRDefault="003F7D6B" w:rsidP="003F7D6B">
      <w:pPr>
        <w:rPr>
          <w:ins w:id="277" w:author="Haroun H" w:date="2017-11-09T12:45:00Z"/>
          <w:rFonts w:eastAsiaTheme="minorEastAsia"/>
        </w:rPr>
      </w:pPr>
      <w:ins w:id="278" w:author="Haroun H" w:date="2017-11-09T12:45:00Z">
        <w:r>
          <w:rPr>
            <w:rFonts w:eastAsiaTheme="minorEastAsia"/>
          </w:rPr>
          <w:t xml:space="preserve">Where </w:t>
        </w:r>
        <m:oMath>
          <m:r>
            <w:rPr>
              <w:rFonts w:ascii="Cambria Math" w:eastAsiaTheme="minorEastAsia" w:hAnsi="Cambria Math"/>
            </w:rPr>
            <m:t>n</m:t>
          </m:r>
        </m:oMath>
        <w:r>
          <w:rPr>
            <w:rFonts w:eastAsiaTheme="minorEastAsia"/>
          </w:rPr>
          <w:t xml:space="preserve"> is the dimensionality of </w:t>
        </w:r>
        <m:oMath>
          <m:r>
            <w:rPr>
              <w:rFonts w:ascii="Cambria Math" w:eastAsiaTheme="minorEastAsia" w:hAnsi="Cambria Math"/>
            </w:rPr>
            <m:t>G</m:t>
          </m:r>
        </m:oMath>
        <w:r>
          <w:rPr>
            <w:rFonts w:eastAsiaTheme="minorEastAsia"/>
          </w:rPr>
          <w:t>.</w:t>
        </w:r>
      </w:ins>
    </w:p>
    <w:p w:rsidR="003F7D6B" w:rsidRPr="00684C37" w:rsidRDefault="00324B22" w:rsidP="003F7D6B">
      <w:pPr>
        <w:rPr>
          <w:ins w:id="279" w:author="Haroun H" w:date="2017-11-09T12:45:00Z"/>
          <w:rFonts w:eastAsiaTheme="minorEastAsia"/>
        </w:rPr>
      </w:pPr>
      <m:oMathPara>
        <m:oMath>
          <m:func>
            <m:funcPr>
              <m:ctrlPr>
                <w:ins w:id="280" w:author="Haroun H" w:date="2017-11-09T12:45:00Z">
                  <w:rPr>
                    <w:rFonts w:ascii="Cambria Math" w:eastAsiaTheme="minorEastAsia" w:hAnsi="Cambria Math"/>
                  </w:rPr>
                </w:ins>
              </m:ctrlPr>
            </m:funcPr>
            <m:fName>
              <m:r>
                <w:ins w:id="281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ins>
              </m:r>
            </m:fName>
            <m:e>
              <m:d>
                <m:dPr>
                  <m:ctrlPr>
                    <w:ins w:id="282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83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ins>
                  </m:r>
                </m:e>
              </m:d>
            </m:e>
          </m:func>
          <m:r>
            <w:ins w:id="284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285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func>
                <m:funcPr>
                  <m:ctrlPr>
                    <w:ins w:id="286" w:author="Haroun H" w:date="2017-11-09T12:45:00Z">
                      <w:rPr>
                        <w:rFonts w:ascii="Cambria Math" w:eastAsiaTheme="minorEastAsia" w:hAnsi="Cambria Math"/>
                      </w:rPr>
                    </w:ins>
                  </m:ctrlPr>
                </m:funcPr>
                <m:fName>
                  <m:r>
                    <w:ins w:id="287" w:author="Haroun H" w:date="2017-11-09T12:45:00Z"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w:ins>
                  </m:r>
                </m:fName>
                <m:e>
                  <m:d>
                    <m:dPr>
                      <m:ctrlPr>
                        <w:ins w:id="288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289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ins>
                      </m:r>
                    </m:e>
                  </m:d>
                </m:e>
              </m:func>
            </m:e>
            <m:sup>
              <m:r>
                <w:ins w:id="290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r>
            <w:ins w:id="291" w:author="Haroun H" w:date="2017-11-09T12:45:00Z">
              <m:rPr>
                <m:sty m:val="p"/>
              </m:rPr>
              <w:rPr>
                <w:rFonts w:ascii="Cambria Math" w:eastAsiaTheme="minorEastAsia" w:hAnsi="Cambria Math"/>
              </w:rPr>
              <m:t>det⁡</m:t>
            </w:ins>
          </m:r>
          <m:r>
            <w:ins w:id="292" w:author="Haroun H" w:date="2017-11-09T12:45:00Z">
              <w:rPr>
                <w:rFonts w:ascii="Cambria Math" w:eastAsiaTheme="minorEastAsia" w:hAnsi="Cambria Math"/>
              </w:rPr>
              <m:t>(</m:t>
            </w:ins>
          </m:r>
          <m:d>
            <m:dPr>
              <m:ctrlPr>
                <w:ins w:id="293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294" w:author="Haroun H" w:date="2017-11-09T12:45:00Z">
                  <w:rPr>
                    <w:rFonts w:ascii="Cambria Math" w:eastAsiaTheme="minorEastAsia" w:hAnsi="Cambria Math"/>
                  </w:rPr>
                  <m:t>1-w</m:t>
                </w:ins>
              </m:r>
            </m:e>
          </m:d>
          <m:r>
            <w:ins w:id="295" w:author="Haroun H" w:date="2017-11-09T12:45:00Z">
              <w:rPr>
                <w:rFonts w:ascii="Cambria Math" w:eastAsiaTheme="minorEastAsia" w:hAnsi="Cambria Math"/>
              </w:rPr>
              <m:t>D-wU)</m:t>
            </w:ins>
          </m:r>
        </m:oMath>
      </m:oMathPara>
    </w:p>
    <w:p w:rsidR="003F7D6B" w:rsidRDefault="003F7D6B" w:rsidP="003F7D6B">
      <w:pPr>
        <w:rPr>
          <w:ins w:id="296" w:author="Haroun H" w:date="2017-11-09T12:45:00Z"/>
          <w:rFonts w:eastAsiaTheme="minorEastAsia"/>
        </w:rPr>
      </w:pPr>
      <w:ins w:id="297" w:author="Haroun H" w:date="2017-11-09T12:45:00Z">
        <w:r>
          <w:rPr>
            <w:rFonts w:eastAsiaTheme="minorEastAsia"/>
          </w:rPr>
          <w:t>We know that the determinant of a triangular matrix is just the product of the diagonal entries.</w:t>
        </w:r>
      </w:ins>
    </w:p>
    <w:p w:rsidR="003F7D6B" w:rsidRDefault="003F7D6B" w:rsidP="003F7D6B">
      <w:pPr>
        <w:rPr>
          <w:ins w:id="298" w:author="Haroun H" w:date="2017-11-09T12:45:00Z"/>
          <w:rFonts w:eastAsiaTheme="minorEastAsia"/>
        </w:rPr>
      </w:pPr>
      <w:ins w:id="299" w:author="Haroun H" w:date="2017-11-09T12:45:00Z">
        <w:r>
          <w:rPr>
            <w:rFonts w:eastAsiaTheme="minorEastAsia"/>
          </w:rPr>
          <w:t>Hence,</w:t>
        </w:r>
      </w:ins>
    </w:p>
    <w:p w:rsidR="003F7D6B" w:rsidRPr="00684C37" w:rsidRDefault="00324B22" w:rsidP="003F7D6B">
      <w:pPr>
        <w:rPr>
          <w:ins w:id="300" w:author="Haroun H" w:date="2017-11-09T12:45:00Z"/>
          <w:rFonts w:eastAsiaTheme="minorEastAsia"/>
        </w:rPr>
      </w:pPr>
      <m:oMathPara>
        <m:oMath>
          <m:func>
            <m:funcPr>
              <m:ctrlPr>
                <w:ins w:id="301" w:author="Haroun H" w:date="2017-11-09T12:45:00Z">
                  <w:rPr>
                    <w:rFonts w:ascii="Cambria Math" w:eastAsiaTheme="minorEastAsia" w:hAnsi="Cambria Math"/>
                  </w:rPr>
                </w:ins>
              </m:ctrlPr>
            </m:funcPr>
            <m:fName>
              <m:r>
                <w:ins w:id="302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ins>
              </m:r>
            </m:fName>
            <m:e>
              <m:d>
                <m:dPr>
                  <m:ctrlPr>
                    <w:ins w:id="303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304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ins>
                  </m:r>
                </m:e>
              </m:d>
            </m:e>
          </m:func>
          <m:r>
            <w:ins w:id="305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306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func>
                <m:funcPr>
                  <m:ctrlPr>
                    <w:ins w:id="307" w:author="Haroun H" w:date="2017-11-09T12:45:00Z">
                      <w:rPr>
                        <w:rFonts w:ascii="Cambria Math" w:eastAsiaTheme="minorEastAsia" w:hAnsi="Cambria Math"/>
                      </w:rPr>
                    </w:ins>
                  </m:ctrlPr>
                </m:funcPr>
                <m:fName>
                  <m:r>
                    <w:ins w:id="308" w:author="Haroun H" w:date="2017-11-09T12:45:00Z"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w:ins>
                  </m:r>
                </m:fName>
                <m:e>
                  <m:d>
                    <m:dPr>
                      <m:ctrlPr>
                        <w:ins w:id="309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310" w:author="Haroun H" w:date="2017-11-09T12:45:00Z">
                          <w:rPr>
                            <w:rFonts w:ascii="Cambria Math" w:eastAsiaTheme="minorEastAsia" w:hAnsi="Cambria Math"/>
                          </w:rPr>
                          <m:t>D</m:t>
                        </w:ins>
                      </m:r>
                    </m:e>
                  </m:d>
                </m:e>
              </m:func>
            </m:e>
            <m:sup>
              <m:r>
                <w:ins w:id="311" w:author="Haroun H" w:date="2017-11-09T12:45:00Z">
                  <w:rPr>
                    <w:rFonts w:ascii="Cambria Math" w:eastAsiaTheme="minorEastAsia" w:hAnsi="Cambria Math"/>
                  </w:rPr>
                  <m:t>-1</m:t>
                </w:ins>
              </m:r>
            </m:sup>
          </m:sSup>
          <m:func>
            <m:funcPr>
              <m:ctrlPr>
                <w:ins w:id="312" w:author="Haroun H" w:date="2017-11-09T12:45:00Z">
                  <w:rPr>
                    <w:rFonts w:ascii="Cambria Math" w:eastAsiaTheme="minorEastAsia" w:hAnsi="Cambria Math"/>
                  </w:rPr>
                </w:ins>
              </m:ctrlPr>
            </m:funcPr>
            <m:fName>
              <m:r>
                <w:ins w:id="313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ins>
              </m:r>
            </m:fName>
            <m:e>
              <m:d>
                <m:dPr>
                  <m:ctrlPr>
                    <w:ins w:id="31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d>
                    <m:dPr>
                      <m:ctrlPr>
                        <w:ins w:id="315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dPr>
                    <m:e>
                      <m:r>
                        <w:ins w:id="316" w:author="Haroun H" w:date="2017-11-09T12:45:00Z">
                          <w:rPr>
                            <w:rFonts w:ascii="Cambria Math" w:eastAsiaTheme="minorEastAsia" w:hAnsi="Cambria Math"/>
                          </w:rPr>
                          <m:t>1-w</m:t>
                        </w:ins>
                      </m:r>
                    </m:e>
                  </m:d>
                  <m:r>
                    <w:ins w:id="317" w:author="Haroun H" w:date="2017-11-09T12:45:00Z">
                      <w:rPr>
                        <w:rFonts w:ascii="Cambria Math" w:eastAsiaTheme="minorEastAsia" w:hAnsi="Cambria Math"/>
                      </w:rPr>
                      <m:t>D</m:t>
                    </w:ins>
                  </m:r>
                </m:e>
              </m:d>
            </m:e>
          </m:func>
          <m:r>
            <w:ins w:id="318" w:author="Haroun H" w:date="2017-11-09T12:45:00Z">
              <w:rPr>
                <w:rFonts w:ascii="Cambria Math" w:eastAsiaTheme="minorEastAsia" w:hAnsi="Cambria Math"/>
              </w:rPr>
              <m:t>=</m:t>
            </w:ins>
          </m:r>
          <m:sSup>
            <m:sSupPr>
              <m:ctrlPr>
                <w:ins w:id="319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d>
                <m:dPr>
                  <m:ctrlPr>
                    <w:ins w:id="320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321" w:author="Haroun H" w:date="2017-11-09T12:45:00Z">
                      <w:rPr>
                        <w:rFonts w:ascii="Cambria Math" w:eastAsiaTheme="minorEastAsia" w:hAnsi="Cambria Math"/>
                      </w:rPr>
                      <m:t>1-w</m:t>
                    </w:ins>
                  </m:r>
                </m:e>
              </m:d>
            </m:e>
            <m:sup>
              <m:r>
                <w:ins w:id="322" w:author="Haroun H" w:date="2017-11-09T12:45:00Z">
                  <w:rPr>
                    <w:rFonts w:ascii="Cambria Math" w:eastAsiaTheme="minorEastAsia" w:hAnsi="Cambria Math"/>
                  </w:rPr>
                  <m:t>n</m:t>
                </w:ins>
              </m:r>
            </m:sup>
          </m:sSup>
        </m:oMath>
      </m:oMathPara>
    </w:p>
    <w:p w:rsidR="003F7D6B" w:rsidRDefault="003F7D6B" w:rsidP="003F7D6B">
      <w:pPr>
        <w:rPr>
          <w:ins w:id="323" w:author="Haroun H" w:date="2017-11-09T12:45:00Z"/>
          <w:rFonts w:eastAsiaTheme="minorEastAsia"/>
        </w:rPr>
      </w:pPr>
      <w:ins w:id="324" w:author="Haroun H" w:date="2017-11-09T12:45:00Z">
        <w:r>
          <w:rPr>
            <w:rFonts w:eastAsiaTheme="minorEastAsia"/>
          </w:rPr>
          <w:t xml:space="preserve">Using this, we see that </w: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  <w:r>
          <w:rPr>
            <w:rFonts w:eastAsiaTheme="minorEastAsia"/>
          </w:rPr>
          <w:t>.</w:t>
        </w:r>
      </w:ins>
    </w:p>
    <w:p w:rsidR="003F7D6B" w:rsidRPr="00684C37" w:rsidRDefault="003F7D6B" w:rsidP="003F7D6B">
      <w:pPr>
        <w:rPr>
          <w:ins w:id="325" w:author="Haroun H" w:date="2017-11-09T12:45:00Z"/>
          <w:rFonts w:eastAsiaTheme="minorEastAsia"/>
        </w:rPr>
      </w:pPr>
      <m:oMathPara>
        <m:oMath>
          <m:r>
            <w:ins w:id="326" w:author="Haroun H" w:date="2017-11-09T12:45:00Z">
              <w:rPr>
                <w:rFonts w:ascii="Cambria Math" w:eastAsiaTheme="minorEastAsia" w:hAnsi="Cambria Math"/>
              </w:rPr>
              <m:t>⇒ρ≥</m:t>
            </w:ins>
          </m:r>
          <m:d>
            <m:dPr>
              <m:begChr m:val="|"/>
              <m:endChr m:val="|"/>
              <m:ctrlPr>
                <w:ins w:id="327" w:author="Haroun H" w:date="2017-11-09T12:45:00Z">
                  <w:rPr>
                    <w:rFonts w:ascii="Cambria Math" w:eastAsiaTheme="minorEastAsia" w:hAnsi="Cambria Math"/>
                    <w:i/>
                  </w:rPr>
                </w:ins>
              </m:ctrlPr>
            </m:dPr>
            <m:e>
              <m:r>
                <w:ins w:id="328" w:author="Haroun H" w:date="2017-11-09T12:45:00Z">
                  <w:rPr>
                    <w:rFonts w:ascii="Cambria Math" w:eastAsiaTheme="minorEastAsia" w:hAnsi="Cambria Math"/>
                  </w:rPr>
                  <m:t>1-w</m:t>
                </w:ins>
              </m:r>
            </m:e>
          </m:d>
        </m:oMath>
      </m:oMathPara>
    </w:p>
    <w:p w:rsidR="003F7D6B" w:rsidRDefault="003F7D6B" w:rsidP="003F7D6B">
      <w:pPr>
        <w:rPr>
          <w:ins w:id="329" w:author="Haroun H" w:date="2017-11-09T12:45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ins w:id="330" w:author="Haroun H" w:date="2017-11-09T12:45:00Z">
        <w:r>
          <w:rPr>
            <w:rFonts w:eastAsiaTheme="minorEastAsia"/>
          </w:rPr>
          <w:t xml:space="preserve">If </w:t>
        </w:r>
        <m:oMath>
          <m:r>
            <w:rPr>
              <w:rFonts w:ascii="Cambria Math" w:eastAsiaTheme="minorEastAsia" w:hAnsi="Cambria Math"/>
            </w:rPr>
            <m:t>w∉(0,2)</m:t>
          </m:r>
        </m:oMath>
        <w:r>
          <w:rPr>
            <w:rFonts w:eastAsiaTheme="minorEastAsia"/>
          </w:rPr>
          <w:t xml:space="preserve">, then </w:t>
        </w: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1-w</m:t>
              </m:r>
            </m:e>
          </m:d>
          <m:r>
            <w:rPr>
              <w:rFonts w:ascii="Cambria Math" w:eastAsiaTheme="minorEastAsia" w:hAnsi="Cambria Math"/>
            </w:rPr>
            <m:t>≥1</m:t>
          </m:r>
        </m:oMath>
        <w:r>
          <w:rPr>
            <w:rFonts w:eastAsiaTheme="minorEastAsia"/>
          </w:rPr>
          <w:t xml:space="preserve"> and hence </w:t>
        </w:r>
        <m:oMath>
          <m:r>
            <w:rPr>
              <w:rFonts w:ascii="Cambria Math" w:eastAsiaTheme="minorEastAsia" w:hAnsi="Cambria Math"/>
            </w:rPr>
            <m:t>ρ≥1</m:t>
          </m:r>
        </m:oMath>
        <w:r>
          <w:rPr>
            <w:rFonts w:eastAsiaTheme="minorEastAsia"/>
          </w:rPr>
          <w:t xml:space="preserve"> which means that the algorithm does NOT converge, or equivalently, diverges.</w:t>
        </w:r>
        <w:r>
          <w:rPr>
            <w:lang w:val="en-US"/>
          </w:rPr>
          <w:br w:type="page"/>
        </w:r>
      </w:ins>
    </w:p>
    <w:p w:rsidR="003F7D6B" w:rsidRDefault="003F7D6B" w:rsidP="003F7D6B">
      <w:pPr>
        <w:pStyle w:val="Heading1"/>
        <w:rPr>
          <w:ins w:id="331" w:author="Haroun H" w:date="2017-11-09T12:45:00Z"/>
          <w:lang w:val="en-US"/>
        </w:rPr>
      </w:pPr>
      <w:ins w:id="332" w:author="Haroun H" w:date="2017-11-09T12:45:00Z">
        <w:r>
          <w:rPr>
            <w:lang w:val="en-US"/>
          </w:rPr>
          <w:lastRenderedPageBreak/>
          <w:t>Computer Problem 11.4</w:t>
        </w:r>
      </w:ins>
    </w:p>
    <w:p w:rsidR="003F7D6B" w:rsidRDefault="003F7D6B" w:rsidP="003F7D6B">
      <w:pPr>
        <w:rPr>
          <w:ins w:id="333" w:author="Haroun H" w:date="2017-11-09T12:45:00Z"/>
          <w:lang w:val="en-US"/>
        </w:rPr>
      </w:pPr>
      <w:ins w:id="334" w:author="Haroun H" w:date="2017-11-09T12:45:00Z">
        <w:r w:rsidRPr="003B1AB1">
          <w:rPr>
            <w:lang w:val="en-US"/>
          </w:rPr>
          <w:t>Use method of lines and any OD</w:t>
        </w:r>
        <w:r>
          <w:rPr>
            <w:lang w:val="en-US"/>
          </w:rPr>
          <w:t>E solve of your choice to solve</w:t>
        </w:r>
      </w:ins>
    </w:p>
    <w:p w:rsidR="003F7D6B" w:rsidRPr="003B1AB1" w:rsidRDefault="00324B22" w:rsidP="003F7D6B">
      <w:pPr>
        <w:rPr>
          <w:ins w:id="335" w:author="Haroun H" w:date="2017-11-09T12:45:00Z"/>
          <w:lang w:val="en-US"/>
        </w:rPr>
      </w:pPr>
      <m:oMathPara>
        <m:oMath>
          <m:sSub>
            <m:sSubPr>
              <m:ctrlPr>
                <w:ins w:id="336" w:author="Haroun H" w:date="2017-11-09T12:4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37" w:author="Haroun H" w:date="2017-11-09T12:45:00Z">
                  <w:rPr>
                    <w:rFonts w:ascii="Cambria Math" w:hAnsi="Cambria Math"/>
                    <w:lang w:val="en-US"/>
                  </w:rPr>
                  <m:t>u</m:t>
                </w:ins>
              </m:r>
            </m:e>
            <m:sub>
              <m:r>
                <w:ins w:id="338" w:author="Haroun H" w:date="2017-11-09T12:45:00Z">
                  <w:rPr>
                    <w:rFonts w:ascii="Cambria Math" w:hAnsi="Cambria Math"/>
                    <w:lang w:val="en-US"/>
                  </w:rPr>
                  <m:t>t</m:t>
                </w:ins>
              </m:r>
            </m:sub>
          </m:sSub>
          <m:r>
            <w:ins w:id="339" w:author="Haroun H" w:date="2017-11-09T12:45:00Z">
              <w:rPr>
                <w:rFonts w:ascii="Cambria Math" w:hAnsi="Cambria Math"/>
                <w:lang w:val="en-US"/>
              </w:rPr>
              <m:t>=-</m:t>
            </w:ins>
          </m:r>
          <m:sSub>
            <m:sSubPr>
              <m:ctrlPr>
                <w:ins w:id="340" w:author="Haroun H" w:date="2017-11-09T12:45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341" w:author="Haroun H" w:date="2017-11-09T12:45:00Z">
                  <w:rPr>
                    <w:rFonts w:ascii="Cambria Math" w:hAnsi="Cambria Math"/>
                    <w:lang w:val="en-US"/>
                  </w:rPr>
                  <m:t>u</m:t>
                </w:ins>
              </m:r>
            </m:e>
            <m:sub>
              <m:r>
                <w:ins w:id="342" w:author="Haroun H" w:date="2017-11-09T12:45:00Z">
                  <w:rPr>
                    <w:rFonts w:ascii="Cambria Math" w:hAnsi="Cambria Math"/>
                    <w:lang w:val="en-US"/>
                  </w:rPr>
                  <m:t>x</m:t>
                </w:ins>
              </m:r>
            </m:sub>
          </m:sSub>
        </m:oMath>
      </m:oMathPara>
    </w:p>
    <w:p w:rsidR="003F7D6B" w:rsidRPr="003B1AB1" w:rsidRDefault="003F7D6B" w:rsidP="003F7D6B">
      <w:pPr>
        <w:rPr>
          <w:ins w:id="343" w:author="Haroun H" w:date="2017-11-09T12:45:00Z"/>
          <w:rFonts w:eastAsiaTheme="minorEastAsia"/>
          <w:lang w:val="en-US"/>
        </w:rPr>
      </w:pPr>
      <m:oMathPara>
        <m:oMath>
          <m:r>
            <w:ins w:id="344" w:author="Haroun H" w:date="2017-11-09T12:45:00Z">
              <w:rPr>
                <w:rFonts w:ascii="Cambria Math" w:hAnsi="Cambria Math"/>
                <w:lang w:val="en-US"/>
              </w:rPr>
              <m:t>x∈</m:t>
            </w:ins>
          </m:r>
          <m:d>
            <m:dPr>
              <m:begChr m:val="["/>
              <m:endChr m:val="]"/>
              <m:ctrlPr>
                <w:ins w:id="345" w:author="Haroun H" w:date="2017-11-09T12:45:00Z">
                  <w:rPr>
                    <w:rFonts w:ascii="Cambria Math" w:hAnsi="Cambria Math"/>
                    <w:i/>
                    <w:lang w:val="en-US"/>
                  </w:rPr>
                </w:ins>
              </m:ctrlPr>
            </m:dPr>
            <m:e>
              <m:r>
                <w:ins w:id="346" w:author="Haroun H" w:date="2017-11-09T12:45:00Z">
                  <w:rPr>
                    <w:rFonts w:ascii="Cambria Math" w:hAnsi="Cambria Math"/>
                    <w:lang w:val="en-US"/>
                  </w:rPr>
                  <m:t>0,1</m:t>
                </w:ins>
              </m:r>
            </m:e>
          </m:d>
        </m:oMath>
      </m:oMathPara>
    </w:p>
    <w:p w:rsidR="003F7D6B" w:rsidRPr="003B1AB1" w:rsidRDefault="003F7D6B" w:rsidP="003F7D6B">
      <w:pPr>
        <w:rPr>
          <w:ins w:id="347" w:author="Haroun H" w:date="2017-11-09T12:45:00Z"/>
          <w:rFonts w:eastAsiaTheme="minorEastAsia"/>
          <w:lang w:val="en-US"/>
        </w:rPr>
      </w:pPr>
      <m:oMathPara>
        <m:oMath>
          <m:r>
            <w:ins w:id="348" w:author="Haroun H" w:date="2017-11-09T12:45:00Z">
              <w:rPr>
                <w:rFonts w:ascii="Cambria Math" w:eastAsiaTheme="minorEastAsia" w:hAnsi="Cambria Math"/>
                <w:lang w:val="en-US"/>
              </w:rPr>
              <m:t>t≥0</m:t>
            </w:ins>
          </m:r>
        </m:oMath>
      </m:oMathPara>
    </w:p>
    <w:p w:rsidR="003F7D6B" w:rsidRPr="003B1AB1" w:rsidRDefault="003F7D6B" w:rsidP="003F7D6B">
      <w:pPr>
        <w:rPr>
          <w:ins w:id="349" w:author="Haroun H" w:date="2017-11-09T12:45:00Z"/>
          <w:lang w:val="en-US"/>
        </w:rPr>
      </w:pPr>
      <w:ins w:id="350" w:author="Haroun H" w:date="2017-11-09T12:45:00Z">
        <w:r w:rsidRPr="003B1AB1">
          <w:rPr>
            <w:lang w:val="en-US"/>
          </w:rPr>
          <w:t>initial conditions:</w:t>
        </w:r>
      </w:ins>
    </w:p>
    <w:p w:rsidR="003F7D6B" w:rsidRPr="003B1AB1" w:rsidRDefault="003F7D6B" w:rsidP="003F7D6B">
      <w:pPr>
        <w:rPr>
          <w:ins w:id="351" w:author="Haroun H" w:date="2017-11-09T12:45:00Z"/>
          <w:lang w:val="en-US"/>
        </w:rPr>
      </w:pPr>
      <m:oMathPara>
        <m:oMath>
          <m:r>
            <w:ins w:id="352" w:author="Haroun H" w:date="2017-11-09T12:45:00Z">
              <w:rPr>
                <w:rFonts w:ascii="Cambria Math" w:hAnsi="Cambria Math"/>
                <w:lang w:val="en-US"/>
              </w:rPr>
              <m:t>u(0, x) = 0</m:t>
            </w:ins>
          </m:r>
        </m:oMath>
      </m:oMathPara>
    </w:p>
    <w:p w:rsidR="003F7D6B" w:rsidRPr="003B1AB1" w:rsidRDefault="003F7D6B" w:rsidP="003F7D6B">
      <w:pPr>
        <w:rPr>
          <w:ins w:id="353" w:author="Haroun H" w:date="2017-11-09T12:45:00Z"/>
          <w:lang w:val="en-US"/>
        </w:rPr>
      </w:pPr>
      <w:ins w:id="354" w:author="Haroun H" w:date="2017-11-09T12:45:00Z">
        <w:r w:rsidRPr="003B1AB1">
          <w:rPr>
            <w:lang w:val="en-US"/>
          </w:rPr>
          <w:t>boundary conditions:</w:t>
        </w:r>
      </w:ins>
    </w:p>
    <w:p w:rsidR="003F7D6B" w:rsidRPr="003B1AB1" w:rsidRDefault="003F7D6B" w:rsidP="003F7D6B">
      <w:pPr>
        <w:rPr>
          <w:ins w:id="355" w:author="Haroun H" w:date="2017-11-09T12:45:00Z"/>
          <w:lang w:val="en-US"/>
        </w:rPr>
      </w:pPr>
      <m:oMathPara>
        <m:oMath>
          <m:r>
            <w:ins w:id="356" w:author="Haroun H" w:date="2017-11-09T12:45:00Z">
              <w:rPr>
                <w:rFonts w:ascii="Cambria Math" w:hAnsi="Cambria Math"/>
                <w:lang w:val="en-US"/>
              </w:rPr>
              <m:t>u(t, 0) = 1</m:t>
            </w:ins>
          </m:r>
        </m:oMath>
      </m:oMathPara>
    </w:p>
    <w:p w:rsidR="003F7D6B" w:rsidRPr="003B1AB1" w:rsidRDefault="003F7D6B" w:rsidP="003F7D6B">
      <w:pPr>
        <w:rPr>
          <w:ins w:id="357" w:author="Haroun H" w:date="2017-11-09T12:45:00Z"/>
          <w:lang w:val="en-US"/>
        </w:rPr>
      </w:pPr>
    </w:p>
    <w:p w:rsidR="003F7D6B" w:rsidRDefault="003F7D6B" w:rsidP="003F7D6B">
      <w:pPr>
        <w:rPr>
          <w:ins w:id="358" w:author="Haroun H" w:date="2017-11-09T12:45:00Z"/>
          <w:lang w:val="en-US"/>
        </w:rPr>
      </w:pPr>
      <w:ins w:id="359" w:author="Haroun H" w:date="2017-11-09T12:45:00Z">
        <w:r w:rsidRPr="003B1AB1">
          <w:rPr>
            <w:lang w:val="en-US"/>
          </w:rPr>
          <w:t xml:space="preserve">Over </w:t>
        </w:r>
        <m:oMath>
          <m:r>
            <w:rPr>
              <w:rFonts w:ascii="Cambria Math" w:hAnsi="Cambria Math"/>
              <w:lang w:val="en-US"/>
            </w:rPr>
            <m:t>t∈[0, 2]</m:t>
          </m:r>
        </m:oMath>
        <w:r>
          <w:rPr>
            <w:rFonts w:eastAsiaTheme="minorEastAsia"/>
            <w:lang w:val="en-US"/>
          </w:rPr>
          <w:t xml:space="preserve">, </w:t>
        </w:r>
        <w:r>
          <w:rPr>
            <w:lang w:val="en-US"/>
          </w:rPr>
          <w:t>p</w:t>
        </w:r>
        <w:r w:rsidRPr="003B1AB1">
          <w:rPr>
            <w:lang w:val="en-US"/>
          </w:rPr>
          <w:t xml:space="preserve">lot </w:t>
        </w:r>
        <m:oMath>
          <m:r>
            <w:rPr>
              <w:rFonts w:ascii="Cambria Math" w:hAnsi="Cambria Math"/>
              <w:lang w:val="en-US"/>
            </w:rPr>
            <m:t>u(t,x)</m:t>
          </m:r>
        </m:oMath>
        <w:r w:rsidRPr="003B1AB1">
          <w:rPr>
            <w:lang w:val="en-US"/>
          </w:rPr>
          <w:t xml:space="preserve"> vs </w:t>
        </w:r>
        <m:oMath>
          <m:r>
            <w:rPr>
              <w:rFonts w:ascii="Cambria Math" w:hAnsi="Cambria Math"/>
              <w:lang w:val="en-US"/>
            </w:rPr>
            <m:t>t, x</m:t>
          </m:r>
        </m:oMath>
        <w:r>
          <w:rPr>
            <w:lang w:val="en-US"/>
          </w:rPr>
          <w:t xml:space="preserve"> (3D surface plot). T</w:t>
        </w:r>
        <w:proofErr w:type="spellStart"/>
        <w:r w:rsidRPr="003B1AB1">
          <w:rPr>
            <w:lang w:val="en-US"/>
          </w:rPr>
          <w:t>ry</w:t>
        </w:r>
        <w:proofErr w:type="spellEnd"/>
        <w:r w:rsidRPr="003B1AB1">
          <w:rPr>
            <w:lang w:val="en-US"/>
          </w:rPr>
          <w:t xml:space="preserve"> both one sided and centered finite difference for spatial discretization</w:t>
        </w:r>
        <w:r>
          <w:rPr>
            <w:lang w:val="en-US"/>
          </w:rPr>
          <w:t xml:space="preserve">. </w:t>
        </w:r>
        <w:r w:rsidRPr="003B1AB1">
          <w:rPr>
            <w:lang w:val="en-US"/>
          </w:rPr>
          <w:t xml:space="preserve">The actual solution is a step function of height 1 moving toward </w:t>
        </w:r>
        <w:r>
          <w:rPr>
            <w:lang w:val="en-US"/>
          </w:rPr>
          <w:t xml:space="preserve">positive </w:t>
        </w:r>
        <m:oMath>
          <m:r>
            <w:rPr>
              <w:rFonts w:ascii="Cambria Math" w:hAnsi="Cambria Math"/>
              <w:lang w:val="en-US"/>
            </w:rPr>
            <m:t>X</m:t>
          </m:r>
        </m:oMath>
        <w:r>
          <w:rPr>
            <w:rFonts w:eastAsiaTheme="minorEastAsia"/>
            <w:lang w:val="en-US"/>
          </w:rPr>
          <w:t xml:space="preserve"> </w:t>
        </w:r>
        <w:r w:rsidRPr="003B1AB1">
          <w:rPr>
            <w:lang w:val="en-US"/>
          </w:rPr>
          <w:t>with velocity 1</w:t>
        </w:r>
        <w:r>
          <w:rPr>
            <w:lang w:val="en-US"/>
          </w:rPr>
          <w:t>.</w:t>
        </w:r>
      </w:ins>
    </w:p>
    <w:p w:rsidR="009061B3" w:rsidRDefault="009061B3" w:rsidP="003F7D6B">
      <w:pPr>
        <w:rPr>
          <w:ins w:id="360" w:author="Haroun H" w:date="2017-11-10T15:36:00Z"/>
          <w:lang w:val="en-US"/>
        </w:rPr>
      </w:pPr>
      <w:ins w:id="361" w:author="Haroun H" w:date="2017-11-19T15:19:00Z">
        <w:r>
          <w:rPr>
            <w:rFonts w:eastAsiaTheme="minorEastAsia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900C318" wp14:editId="3D494237">
                  <wp:simplePos x="0" y="0"/>
                  <wp:positionH relativeFrom="margin">
                    <wp:align>left</wp:align>
                  </wp:positionH>
                  <wp:positionV relativeFrom="paragraph">
                    <wp:posOffset>406231</wp:posOffset>
                  </wp:positionV>
                  <wp:extent cx="5851321" cy="12362"/>
                  <wp:effectExtent l="0" t="0" r="35560" b="26035"/>
                  <wp:wrapNone/>
                  <wp:docPr id="6" name="Straight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51321" cy="12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18FC995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pt" to="460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" strokecolor="black [3200]" strokeweight="1.5pt">
                  <v:stroke joinstyle="miter"/>
                  <w10:wrap anchorx="margin"/>
                </v:line>
              </w:pict>
            </mc:Fallback>
          </mc:AlternateContent>
        </w:r>
      </w:ins>
      <w:ins w:id="362" w:author="Haroun H" w:date="2017-11-09T12:45:00Z">
        <w:r w:rsidR="003F7D6B" w:rsidRPr="003B1AB1">
          <w:rPr>
            <w:lang w:val="en-US"/>
          </w:rPr>
          <w:t>Does either scheme get close?</w:t>
        </w:r>
        <w:r w:rsidR="003F7D6B">
          <w:rPr>
            <w:lang w:val="en-US"/>
          </w:rPr>
          <w:t xml:space="preserve"> </w:t>
        </w:r>
        <w:r w:rsidR="003F7D6B" w:rsidRPr="003B1AB1">
          <w:rPr>
            <w:lang w:val="en-US"/>
          </w:rPr>
          <w:t>Describe the difference between computed solutions</w:t>
        </w:r>
        <w:r w:rsidR="003F7D6B">
          <w:rPr>
            <w:lang w:val="en-US"/>
          </w:rPr>
          <w:t xml:space="preserve">. </w:t>
        </w:r>
        <w:r w:rsidR="003F7D6B" w:rsidRPr="003B1AB1">
          <w:rPr>
            <w:lang w:val="en-US"/>
          </w:rPr>
          <w:t xml:space="preserve">Which </w:t>
        </w:r>
        <w:r w:rsidR="003F7D6B">
          <w:rPr>
            <w:lang w:val="en-US"/>
          </w:rPr>
          <w:t>solution</w:t>
        </w:r>
        <w:r w:rsidR="003F7D6B" w:rsidRPr="003B1AB1">
          <w:rPr>
            <w:lang w:val="en-US"/>
          </w:rPr>
          <w:t xml:space="preserve"> is smoother?</w:t>
        </w:r>
        <w:r w:rsidR="003F7D6B">
          <w:rPr>
            <w:lang w:val="en-US"/>
          </w:rPr>
          <w:t xml:space="preserve"> </w:t>
        </w:r>
        <w:r w:rsidR="003F7D6B" w:rsidRPr="003B1AB1">
          <w:rPr>
            <w:lang w:val="en-US"/>
          </w:rPr>
          <w:t>Which is more accurate?</w:t>
        </w:r>
      </w:ins>
    </w:p>
    <w:p w:rsidR="00416B85" w:rsidRDefault="00416B85">
      <w:pPr>
        <w:pStyle w:val="Heading3"/>
        <w:rPr>
          <w:ins w:id="363" w:author="Haroun H" w:date="2017-11-19T16:25:00Z"/>
          <w:b/>
          <w:lang w:val="en-US"/>
        </w:rPr>
        <w:pPrChange w:id="364" w:author="Haroun H" w:date="2017-11-10T15:36:00Z">
          <w:pPr/>
        </w:pPrChange>
      </w:pPr>
      <w:ins w:id="365" w:author="Haroun H" w:date="2017-11-10T15:36:00Z">
        <w:r w:rsidRPr="00324B22">
          <w:rPr>
            <w:b/>
            <w:lang w:val="en-US"/>
            <w:rPrChange w:id="366" w:author="Haroun H" w:date="2017-11-19T15:13:00Z">
              <w:rPr>
                <w:lang w:val="en-US"/>
              </w:rPr>
            </w:rPrChange>
          </w:rPr>
          <w:t>Answer</w:t>
        </w:r>
      </w:ins>
    </w:p>
    <w:p w:rsidR="001E715F" w:rsidRPr="001E715F" w:rsidRDefault="001E715F" w:rsidP="001E715F">
      <w:pPr>
        <w:rPr>
          <w:ins w:id="367" w:author="Haroun H" w:date="2017-11-10T15:47:00Z"/>
          <w:lang w:val="en-US"/>
          <w:rPrChange w:id="368" w:author="Haroun H" w:date="2017-11-19T16:25:00Z">
            <w:rPr>
              <w:ins w:id="369" w:author="Haroun H" w:date="2017-11-10T15:47:00Z"/>
              <w:b/>
              <w:lang w:val="en-US"/>
            </w:rPr>
          </w:rPrChange>
        </w:rPr>
        <w:pPrChange w:id="370" w:author="Haroun H" w:date="2017-11-19T16:25:00Z">
          <w:pPr/>
        </w:pPrChange>
      </w:pPr>
      <w:ins w:id="371" w:author="Haroun H" w:date="2017-11-19T16:25:00Z">
        <w:r>
          <w:rPr>
            <w:lang w:val="en-US"/>
          </w:rPr>
          <w:t>The code is in the file cp.11.4.hhabeeb2.py</w:t>
        </w:r>
      </w:ins>
    </w:p>
    <w:p w:rsidR="00416B85" w:rsidRDefault="00416B85">
      <w:pPr>
        <w:rPr>
          <w:ins w:id="372" w:author="Haroun H" w:date="2017-11-10T15:48:00Z"/>
          <w:lang w:val="en-US"/>
        </w:rPr>
      </w:pPr>
      <w:ins w:id="373" w:author="Haroun H" w:date="2017-11-10T15:47:00Z">
        <w:r>
          <w:rPr>
            <w:lang w:val="en-US"/>
          </w:rPr>
          <w:t>Both schemes get close if we</w:t>
        </w:r>
      </w:ins>
      <w:ins w:id="374" w:author="Haroun H" w:date="2017-11-10T15:48:00Z">
        <w:r>
          <w:rPr>
            <w:lang w:val="en-US"/>
          </w:rPr>
          <w:t xml:space="preserve">’re careful about the derivatives at the boundary conditions. </w:t>
        </w:r>
      </w:ins>
    </w:p>
    <w:p w:rsidR="00AF153B" w:rsidRPr="00416B85" w:rsidRDefault="00AF153B">
      <w:pPr>
        <w:rPr>
          <w:ins w:id="375" w:author="Haroun H" w:date="2017-11-09T12:45:00Z"/>
          <w:lang w:val="en-US"/>
        </w:rPr>
      </w:pPr>
      <w:ins w:id="376" w:author="Haroun H" w:date="2017-11-10T15:50:00Z">
        <w:r>
          <w:rPr>
            <w:noProof/>
            <w:lang w:val="en-US"/>
          </w:rPr>
          <w:t xml:space="preserve"> </w:t>
        </w:r>
        <w:r>
          <w:rPr>
            <w:noProof/>
            <w:lang w:val="en-US"/>
          </w:rPr>
          <w:drawing>
            <wp:inline distT="0" distB="0" distL="0" distR="0">
              <wp:extent cx="2645912" cy="1934746"/>
              <wp:effectExtent l="0" t="0" r="2540" b="889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cp.11.4.os.pn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94965" cy="19706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lang w:val="en-US"/>
          </w:rPr>
          <w:drawing>
            <wp:inline distT="0" distB="0" distL="0" distR="0" wp14:anchorId="0826CB59" wp14:editId="5353D505">
              <wp:extent cx="2734123" cy="1943814"/>
              <wp:effectExtent l="0" t="0" r="952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cp.11.4.cd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4257" cy="2000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D67AF" w:rsidRPr="00416B85" w:rsidDel="003F7D6B" w:rsidRDefault="002D67AF">
      <w:pPr>
        <w:pStyle w:val="Heading3"/>
        <w:rPr>
          <w:del w:id="377" w:author="Haroun H" w:date="2017-11-09T12:45:00Z"/>
          <w:b/>
          <w:lang w:val="en-US"/>
          <w:rPrChange w:id="378" w:author="Haroun H" w:date="2017-11-10T15:36:00Z">
            <w:rPr>
              <w:del w:id="379" w:author="Haroun H" w:date="2017-11-09T12:45:00Z"/>
              <w:lang w:val="en-US"/>
            </w:rPr>
          </w:rPrChange>
        </w:rPr>
        <w:pPrChange w:id="380" w:author="Haroun H" w:date="2017-11-10T15:36:00Z">
          <w:pPr>
            <w:pStyle w:val="Title"/>
          </w:pPr>
        </w:pPrChange>
      </w:pPr>
      <w:del w:id="381" w:author="Haroun H" w:date="2017-11-09T12:45:00Z">
        <w:r w:rsidRPr="00416B85" w:rsidDel="003F7D6B">
          <w:rPr>
            <w:b/>
            <w:lang w:val="en-US"/>
            <w:rPrChange w:id="382" w:author="Haroun H" w:date="2017-11-10T15:36:00Z">
              <w:rPr>
                <w:lang w:val="en-US"/>
              </w:rPr>
            </w:rPrChange>
          </w:rPr>
          <w:delText>CS450: Project Report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67AF" w:rsidDel="003F7D6B" w:rsidTr="002D67AF">
        <w:trPr>
          <w:del w:id="383" w:author="Haroun H" w:date="2017-11-09T12:45:00Z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2D67AF" w:rsidRPr="002D67AF" w:rsidDel="003F7D6B" w:rsidRDefault="002D67AF">
            <w:pPr>
              <w:pStyle w:val="Heading3"/>
              <w:rPr>
                <w:del w:id="384" w:author="Haroun H" w:date="2017-11-09T12:45:00Z"/>
                <w:b/>
                <w:lang w:val="en-US"/>
              </w:rPr>
              <w:pPrChange w:id="385" w:author="Haroun H" w:date="2017-11-10T15:36:00Z">
                <w:pPr/>
              </w:pPrChange>
            </w:pPr>
            <w:del w:id="386" w:author="Haroun H" w:date="2017-11-09T12:45:00Z">
              <w:r w:rsidRPr="002D67AF" w:rsidDel="003F7D6B">
                <w:rPr>
                  <w:b/>
                  <w:lang w:val="en-US"/>
                </w:rPr>
                <w:delText>Haroun Habeeb</w:delText>
              </w:r>
            </w:del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2D67AF" w:rsidRPr="002D67AF" w:rsidDel="003F7D6B" w:rsidRDefault="002D67AF">
            <w:pPr>
              <w:pStyle w:val="Heading3"/>
              <w:rPr>
                <w:del w:id="387" w:author="Haroun H" w:date="2017-11-09T12:45:00Z"/>
                <w:b/>
                <w:lang w:val="en-US"/>
              </w:rPr>
              <w:pPrChange w:id="388" w:author="Haroun H" w:date="2017-11-10T15:36:00Z">
                <w:pPr>
                  <w:jc w:val="right"/>
                </w:pPr>
              </w:pPrChange>
            </w:pPr>
            <w:del w:id="389" w:author="Haroun H" w:date="2017-11-09T12:45:00Z">
              <w:r w:rsidDel="003F7D6B">
                <w:rPr>
                  <w:b/>
                  <w:lang w:val="en-US"/>
                </w:rPr>
                <w:delText>h</w:delText>
              </w:r>
              <w:r w:rsidRPr="002D67AF" w:rsidDel="003F7D6B">
                <w:rPr>
                  <w:b/>
                  <w:lang w:val="en-US"/>
                </w:rPr>
                <w:delText>habeeb2@illinois.edu</w:delText>
              </w:r>
            </w:del>
          </w:p>
        </w:tc>
      </w:tr>
    </w:tbl>
    <w:p w:rsidR="00416B85" w:rsidRDefault="00AF153B">
      <w:pPr>
        <w:rPr>
          <w:ins w:id="390" w:author="Haroun H" w:date="2017-11-10T16:03:00Z"/>
          <w:lang w:val="en-US"/>
        </w:rPr>
        <w:pPrChange w:id="391" w:author="Haroun H" w:date="2017-11-10T15:51:00Z">
          <w:pPr>
            <w:pStyle w:val="Heading1"/>
          </w:pPr>
        </w:pPrChange>
      </w:pPr>
      <w:ins w:id="392" w:author="Haroun H" w:date="2017-11-10T15:50:00Z">
        <w:r>
          <w:rPr>
            <w:lang w:val="en-US"/>
          </w:rPr>
          <w:t xml:space="preserve">Since centered difference is </w:t>
        </w:r>
      </w:ins>
      <w:ins w:id="393" w:author="Haroun H" w:date="2017-11-10T16:04:00Z">
        <w:r w:rsidR="003307EB">
          <w:rPr>
            <w:lang w:val="en-US"/>
          </w:rPr>
          <w:t>non-zero</w:t>
        </w:r>
      </w:ins>
      <w:ins w:id="394" w:author="Haroun H" w:date="2017-11-10T16:02:00Z">
        <w:r w:rsidR="003307EB">
          <w:rPr>
            <w:lang w:val="en-US"/>
          </w:rPr>
          <w:t xml:space="preserve"> at </w:t>
        </w:r>
        <w:proofErr w:type="gramStart"/>
        <w:r w:rsidR="003307EB">
          <w:rPr>
            <w:lang w:val="en-US"/>
          </w:rPr>
          <w:t>two time</w:t>
        </w:r>
        <w:proofErr w:type="gramEnd"/>
        <w:r w:rsidR="003307EB">
          <w:rPr>
            <w:lang w:val="en-US"/>
          </w:rPr>
          <w:t xml:space="preserve"> steps for each point, it looks les</w:t>
        </w:r>
      </w:ins>
      <w:ins w:id="395" w:author="Haroun H" w:date="2017-11-10T16:03:00Z">
        <w:r w:rsidR="003307EB">
          <w:rPr>
            <w:lang w:val="en-US"/>
          </w:rPr>
          <w:t>s</w:t>
        </w:r>
      </w:ins>
      <w:ins w:id="396" w:author="Haroun H" w:date="2017-11-10T16:02:00Z">
        <w:r w:rsidR="003307EB">
          <w:rPr>
            <w:lang w:val="en-US"/>
          </w:rPr>
          <w:t xml:space="preserve"> smo</w:t>
        </w:r>
      </w:ins>
      <w:ins w:id="397" w:author="Haroun H" w:date="2017-11-10T16:03:00Z">
        <w:r w:rsidR="003307EB">
          <w:rPr>
            <w:lang w:val="en-US"/>
          </w:rPr>
          <w:t xml:space="preserve">oth than the one using a one-sided derivative. </w:t>
        </w:r>
      </w:ins>
    </w:p>
    <w:p w:rsidR="003307EB" w:rsidRDefault="003307EB">
      <w:pPr>
        <w:rPr>
          <w:ins w:id="398" w:author="Haroun H" w:date="2017-11-10T15:36:00Z"/>
          <w:lang w:val="en-US"/>
        </w:rPr>
        <w:pPrChange w:id="399" w:author="Haroun H" w:date="2017-11-10T15:51:00Z">
          <w:pPr>
            <w:pStyle w:val="Heading1"/>
          </w:pPr>
        </w:pPrChange>
      </w:pPr>
      <w:ins w:id="400" w:author="Haroun H" w:date="2017-11-10T16:03:00Z">
        <w:r>
          <w:rPr>
            <w:lang w:val="en-US"/>
          </w:rPr>
          <w:t>This result is different from the general expectation because the derivatives are 0 for most of the time. Hence, only the points a</w:t>
        </w:r>
      </w:ins>
      <w:ins w:id="401" w:author="Haroun H" w:date="2017-11-10T16:04:00Z">
        <w:r>
          <w:rPr>
            <w:lang w:val="en-US"/>
          </w:rPr>
          <w:t xml:space="preserve">t </w:t>
        </w:r>
        <m:oMath>
          <m:r>
            <w:rPr>
              <w:rFonts w:ascii="Cambria Math" w:hAnsi="Cambria Math"/>
              <w:lang w:val="en-US"/>
            </w:rPr>
            <m:t>(t,x)</m:t>
          </m:r>
        </m:oMath>
        <w:r>
          <w:rPr>
            <w:rFonts w:eastAsiaTheme="minorEastAsia"/>
            <w:lang w:val="en-US"/>
          </w:rPr>
          <w:t xml:space="preserve">  at which derivative is non-zero is relevant to us. In this case, where the actual </w:t>
        </w:r>
      </w:ins>
      <w:ins w:id="402" w:author="Haroun H" w:date="2017-11-10T16:05:00Z">
        <w:r>
          <w:rPr>
            <w:rFonts w:eastAsiaTheme="minorEastAsia"/>
            <w:lang w:val="en-US"/>
          </w:rPr>
          <w:t xml:space="preserve">(analytical) </w:t>
        </w:r>
      </w:ins>
      <w:ins w:id="403" w:author="Haroun H" w:date="2017-11-10T16:04:00Z">
        <w:r>
          <w:rPr>
            <w:rFonts w:eastAsiaTheme="minorEastAsia"/>
            <w:lang w:val="en-US"/>
          </w:rPr>
          <w:t xml:space="preserve">derivative is a </w:t>
        </w:r>
        <w:proofErr w:type="spellStart"/>
        <w:r>
          <w:rPr>
            <w:rFonts w:eastAsiaTheme="minorEastAsia"/>
            <w:lang w:val="en-US"/>
          </w:rPr>
          <w:t>dirac</w:t>
        </w:r>
        <w:proofErr w:type="spellEnd"/>
        <w:r>
          <w:rPr>
            <w:rFonts w:eastAsiaTheme="minorEastAsia"/>
            <w:lang w:val="en-US"/>
          </w:rPr>
          <w:t xml:space="preserve"> delta, the one-sided derivative works better.</w:t>
        </w:r>
      </w:ins>
    </w:p>
    <w:p w:rsidR="00416B85" w:rsidRDefault="003307EB">
      <w:pPr>
        <w:rPr>
          <w:ins w:id="404" w:author="Haroun H" w:date="2017-11-10T15:36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ins w:id="405" w:author="Haroun H" w:date="2017-11-10T16:05:00Z">
        <w:r>
          <w:rPr>
            <w:lang w:val="en-US"/>
          </w:rPr>
          <w:t>Code was implement</w:t>
        </w:r>
      </w:ins>
      <w:ins w:id="406" w:author="Haroun H" w:date="2017-11-19T16:40:00Z">
        <w:r w:rsidR="00163436">
          <w:rPr>
            <w:lang w:val="en-US"/>
          </w:rPr>
          <w:t>ed</w:t>
        </w:r>
      </w:ins>
      <w:ins w:id="407" w:author="Haroun H" w:date="2017-11-10T16:05:00Z">
        <w:r>
          <w:rPr>
            <w:lang w:val="en-US"/>
          </w:rPr>
          <w:t xml:space="preserve"> in python. The associated file is cp.11.4.hhabeeb2.py</w:t>
        </w:r>
      </w:ins>
      <w:ins w:id="408" w:author="Haroun H" w:date="2017-11-10T16:06:00Z">
        <w:r>
          <w:rPr>
            <w:lang w:val="en-US"/>
          </w:rPr>
          <w:t>. It can be run simply as python cp.11.4.hhabeeb2.py [</w:t>
        </w:r>
        <w:proofErr w:type="spellStart"/>
        <w:r>
          <w:rPr>
            <w:lang w:val="en-US"/>
          </w:rPr>
          <w:t>nx</w:t>
        </w:r>
        <w:proofErr w:type="spellEnd"/>
        <w:r>
          <w:rPr>
            <w:lang w:val="en-US"/>
          </w:rPr>
          <w:t xml:space="preserve">=1000, </w:t>
        </w:r>
        <w:proofErr w:type="spellStart"/>
        <w:r>
          <w:rPr>
            <w:lang w:val="en-US"/>
          </w:rPr>
          <w:t>nt</w:t>
        </w:r>
        <w:proofErr w:type="spellEnd"/>
        <w:r>
          <w:rPr>
            <w:lang w:val="en-US"/>
          </w:rPr>
          <w:t>=1000]</w:t>
        </w:r>
      </w:ins>
      <w:ins w:id="409" w:author="Haroun H" w:date="2017-11-10T16:10:00Z">
        <w:r w:rsidR="00163436">
          <w:rPr>
            <w:lang w:val="en-US"/>
          </w:rPr>
          <w:t>.</w:t>
        </w:r>
        <w:r>
          <w:rPr>
            <w:lang w:val="en-US"/>
          </w:rPr>
          <w:t xml:space="preserve"> It uses </w:t>
        </w:r>
        <w:proofErr w:type="spellStart"/>
        <w:r>
          <w:rPr>
            <w:lang w:val="en-US"/>
          </w:rPr>
          <w:t>scipy’s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odeint</w:t>
        </w:r>
        <w:proofErr w:type="spellEnd"/>
        <w:r>
          <w:rPr>
            <w:lang w:val="en-US"/>
          </w:rPr>
          <w:t xml:space="preserve"> function to solve a system of linear ODEs.</w:t>
        </w:r>
      </w:ins>
      <w:ins w:id="410" w:author="Haroun H" w:date="2017-11-10T15:36:00Z">
        <w:r w:rsidR="00416B85">
          <w:rPr>
            <w:lang w:val="en-US"/>
          </w:rPr>
          <w:br w:type="page"/>
        </w:r>
      </w:ins>
    </w:p>
    <w:p w:rsidR="002D67AF" w:rsidRPr="00A10A56" w:rsidDel="003F7D6B" w:rsidRDefault="00CC579C">
      <w:pPr>
        <w:pStyle w:val="Heading1"/>
        <w:rPr>
          <w:del w:id="411" w:author="Haroun H" w:date="2017-11-09T12:45:00Z"/>
          <w:lang w:val="en-US"/>
          <w:rPrChange w:id="412" w:author="Haroun H" w:date="2017-11-09T22:04:00Z">
            <w:rPr>
              <w:del w:id="413" w:author="Haroun H" w:date="2017-11-09T12:45:00Z"/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rPrChange>
        </w:rPr>
      </w:pPr>
      <w:ins w:id="414" w:author="Haroun H" w:date="2017-11-10T15:35:00Z">
        <w:r>
          <w:rPr>
            <w:lang w:val="en-US"/>
          </w:rPr>
          <w:lastRenderedPageBreak/>
          <w:t>C</w:t>
        </w:r>
      </w:ins>
      <w:ins w:id="415" w:author="Haroun H" w:date="2017-11-09T22:04:00Z">
        <w:r w:rsidR="00A10A56">
          <w:rPr>
            <w:lang w:val="en-US"/>
          </w:rPr>
          <w:t>omputer Problem 11.12</w:t>
        </w:r>
      </w:ins>
      <w:del w:id="416" w:author="Haroun H" w:date="2017-11-09T12:45:00Z">
        <w:r w:rsidR="002D67AF" w:rsidDel="003F7D6B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delText xml:space="preserve">I am using the second edition of the course textbook. I opted for extra homework. </w:delText>
        </w:r>
        <w:r w:rsidR="00AC0BFD" w:rsidDel="003F7D6B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delText>I opted to do problems exercise 11.1, exercise 11.7, computer problem 11.4, computer problem 11.12, computer problem 11.13.</w:delText>
        </w:r>
      </w:del>
    </w:p>
    <w:p w:rsidR="00AC0BFD" w:rsidDel="003F7D6B" w:rsidRDefault="00AC0BFD">
      <w:pPr>
        <w:pStyle w:val="Heading1"/>
        <w:rPr>
          <w:del w:id="417" w:author="Haroun H" w:date="2017-11-09T12:45:00Z"/>
          <w:lang w:val="en-US"/>
        </w:rPr>
        <w:pPrChange w:id="418" w:author="Haroun H" w:date="2017-11-09T22:06:00Z">
          <w:pPr/>
        </w:pPrChange>
      </w:pPr>
      <w:del w:id="419" w:author="Haroun H" w:date="2017-11-09T12:45:00Z">
        <w:r w:rsidDel="003F7D6B">
          <w:rPr>
            <w:lang w:val="en-US"/>
          </w:rPr>
          <w:delText>For each question I have written down the problem (roughly).</w:delText>
        </w:r>
      </w:del>
    </w:p>
    <w:p w:rsidR="00AC0BFD" w:rsidDel="003F7D6B" w:rsidRDefault="00AC0BFD">
      <w:pPr>
        <w:pStyle w:val="Heading1"/>
        <w:rPr>
          <w:del w:id="420" w:author="Haroun H" w:date="2017-11-09T12:45:00Z"/>
          <w:lang w:val="en-US"/>
        </w:rPr>
        <w:pPrChange w:id="421" w:author="Haroun H" w:date="2017-11-09T22:06:00Z">
          <w:pPr/>
        </w:pPrChange>
      </w:pPr>
      <w:del w:id="422" w:author="Haroun H" w:date="2017-11-09T12:45:00Z">
        <w:r w:rsidDel="003F7D6B">
          <w:rPr>
            <w:lang w:val="en-US"/>
          </w:rPr>
          <w:delText>All implementations were done in python. Numpy and scipy were used extensively.</w:delText>
        </w:r>
      </w:del>
    </w:p>
    <w:p w:rsidR="00AC0BFD" w:rsidRPr="00AC0BFD" w:rsidDel="003F7D6B" w:rsidRDefault="00AC0BFD">
      <w:pPr>
        <w:pStyle w:val="Heading1"/>
        <w:rPr>
          <w:del w:id="423" w:author="Haroun H" w:date="2017-11-09T12:45:00Z"/>
          <w:lang w:val="en-US"/>
        </w:rPr>
        <w:pPrChange w:id="424" w:author="Haroun H" w:date="2017-11-09T22:06:00Z">
          <w:pPr/>
        </w:pPrChange>
      </w:pPr>
      <w:del w:id="425" w:author="Haroun H" w:date="2017-11-09T12:45:00Z">
        <w:r w:rsidDel="003F7D6B">
          <w:rPr>
            <w:lang w:val="en-US"/>
          </w:rPr>
          <w:delText>The aim of the homework was to familiarize me with PDEs and solving them.</w:delText>
        </w:r>
      </w:del>
    </w:p>
    <w:p w:rsidR="00E4066C" w:rsidDel="003F7D6B" w:rsidRDefault="002D67AF">
      <w:pPr>
        <w:pStyle w:val="Heading1"/>
        <w:rPr>
          <w:del w:id="426" w:author="Haroun H" w:date="2017-11-09T12:45:00Z"/>
          <w:lang w:val="en-US"/>
        </w:rPr>
      </w:pPr>
      <w:del w:id="427" w:author="Haroun H" w:date="2017-11-09T12:45:00Z">
        <w:r w:rsidDel="003F7D6B">
          <w:rPr>
            <w:lang w:val="en-US"/>
          </w:rPr>
          <w:delText>Exercise 11.1</w:delText>
        </w:r>
      </w:del>
    </w:p>
    <w:p w:rsidR="00AC0BFD" w:rsidDel="003F7D6B" w:rsidRDefault="00040C19">
      <w:pPr>
        <w:pStyle w:val="Heading1"/>
        <w:rPr>
          <w:del w:id="428" w:author="Haroun H" w:date="2017-11-09T12:45:00Z"/>
          <w:rFonts w:eastAsiaTheme="minorEastAsia"/>
          <w:lang w:val="en-US"/>
        </w:rPr>
        <w:pPrChange w:id="429" w:author="Haroun H" w:date="2017-11-09T22:06:00Z">
          <w:pPr/>
        </w:pPrChange>
      </w:pPr>
      <w:del w:id="430" w:author="Haroun H" w:date="2017-11-09T12:45:00Z">
        <w:r w:rsidDel="003F7D6B">
          <w:rPr>
            <w:lang w:val="en-US"/>
          </w:rPr>
          <w:delText xml:space="preserve">Suppose you’re given a </w:delText>
        </w:r>
        <w:r w:rsidR="00AC0BFD" w:rsidDel="003F7D6B">
          <w:rPr>
            <w:lang w:val="en-US"/>
          </w:rPr>
          <w:delText>general-purpose</w:delText>
        </w:r>
        <w:r w:rsidDel="003F7D6B">
          <w:rPr>
            <w:lang w:val="en-US"/>
          </w:rPr>
          <w:delText xml:space="preserve"> subroutine for solving IVPs for system of n first order-ODEs </w:delText>
        </w: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=f(t,y)</m:t>
          </m:r>
        </m:oMath>
        <w:r w:rsidDel="003F7D6B">
          <w:rPr>
            <w:rFonts w:eastAsiaTheme="minorEastAsia"/>
            <w:lang w:val="en-US"/>
          </w:rPr>
          <w:delText xml:space="preserve"> and it is the </w:delText>
        </w:r>
        <w:r w:rsidR="00AC0BFD" w:rsidDel="003F7D6B">
          <w:rPr>
            <w:rFonts w:eastAsiaTheme="minorEastAsia"/>
            <w:lang w:val="en-US"/>
          </w:rPr>
          <w:delText xml:space="preserve">only available subroutine. For </w:delText>
        </w:r>
        <w:r w:rsidDel="003F7D6B">
          <w:rPr>
            <w:rFonts w:eastAsiaTheme="minorEastAsia"/>
            <w:lang w:val="en-US"/>
          </w:rPr>
          <w:delText>each type of problem in parts</w:delText>
        </w:r>
        <w:r w:rsidR="00AC0BFD" w:rsidDel="003F7D6B">
          <w:rPr>
            <w:rFonts w:eastAsiaTheme="minorEastAsia"/>
            <w:lang w:val="en-US"/>
          </w:rPr>
          <w:delText xml:space="preserve"> (a)-(c), answer each of the following questions:</w:delText>
        </w:r>
      </w:del>
    </w:p>
    <w:p w:rsidR="00AC0BFD" w:rsidRPr="00AC0BFD" w:rsidDel="003F7D6B" w:rsidRDefault="00AC0BFD">
      <w:pPr>
        <w:pStyle w:val="Heading1"/>
        <w:rPr>
          <w:del w:id="431" w:author="Haroun H" w:date="2017-11-09T12:45:00Z"/>
          <w:rFonts w:eastAsiaTheme="minorEastAsia"/>
          <w:lang w:val="en-US"/>
        </w:rPr>
        <w:pPrChange w:id="432" w:author="Haroun H" w:date="2017-11-09T22:06:00Z">
          <w:pPr>
            <w:pStyle w:val="ListParagraph"/>
            <w:numPr>
              <w:numId w:val="2"/>
            </w:numPr>
            <w:ind w:hanging="360"/>
          </w:pPr>
        </w:pPrChange>
      </w:pPr>
      <w:del w:id="433" w:author="Haroun H" w:date="2017-11-09T12:45:00Z">
        <w:r w:rsidRPr="00AC0BFD" w:rsidDel="003F7D6B">
          <w:rPr>
            <w:rFonts w:eastAsiaTheme="minorEastAsia"/>
            <w:lang w:val="en-US"/>
          </w:rPr>
          <w:delText xml:space="preserve">What is the function </w:delText>
        </w:r>
        <m:oMath>
          <m:r>
            <w:rPr>
              <w:rFonts w:ascii="Cambria Math" w:eastAsiaTheme="minorEastAsia" w:hAnsi="Cambria Math"/>
              <w:lang w:val="en-US"/>
            </w:rPr>
            <m:t>f</m:t>
          </m:r>
        </m:oMath>
        <w:r w:rsidRPr="00AC0BFD" w:rsidDel="003F7D6B">
          <w:rPr>
            <w:rFonts w:eastAsiaTheme="minorEastAsia"/>
            <w:lang w:val="en-US"/>
          </w:rPr>
          <w:delText>?</w:delText>
        </w:r>
      </w:del>
    </w:p>
    <w:p w:rsidR="00AC0BFD" w:rsidDel="003F7D6B" w:rsidRDefault="00AC0BFD">
      <w:pPr>
        <w:pStyle w:val="Heading1"/>
        <w:rPr>
          <w:del w:id="434" w:author="Haroun H" w:date="2017-11-09T12:45:00Z"/>
          <w:rFonts w:eastAsiaTheme="minorEastAsia"/>
          <w:lang w:val="en-US"/>
        </w:rPr>
        <w:pPrChange w:id="435" w:author="Haroun H" w:date="2017-11-09T22:06:00Z">
          <w:pPr>
            <w:pStyle w:val="ListParagraph"/>
            <w:numPr>
              <w:numId w:val="2"/>
            </w:numPr>
            <w:ind w:hanging="360"/>
          </w:pPr>
        </w:pPrChange>
      </w:pPr>
      <w:del w:id="436" w:author="Haroun H" w:date="2017-11-09T12:45:00Z">
        <w:r w:rsidDel="003F7D6B">
          <w:rPr>
            <w:rFonts w:eastAsiaTheme="minorEastAsia"/>
            <w:lang w:val="en-US"/>
          </w:rPr>
          <w:delText>How would you obtain initial conditions?</w:delText>
        </w:r>
      </w:del>
    </w:p>
    <w:p w:rsidR="00AC0BFD" w:rsidRPr="00AC0BFD" w:rsidDel="003F7D6B" w:rsidRDefault="00AC0BFD">
      <w:pPr>
        <w:pStyle w:val="Heading1"/>
        <w:rPr>
          <w:del w:id="437" w:author="Haroun H" w:date="2017-11-09T12:45:00Z"/>
          <w:rFonts w:eastAsiaTheme="minorEastAsia"/>
          <w:lang w:val="en-US"/>
        </w:rPr>
        <w:pPrChange w:id="438" w:author="Haroun H" w:date="2017-11-09T22:06:00Z">
          <w:pPr>
            <w:pStyle w:val="ListParagraph"/>
            <w:numPr>
              <w:numId w:val="2"/>
            </w:numPr>
            <w:ind w:hanging="360"/>
          </w:pPr>
        </w:pPrChange>
      </w:pPr>
      <w:del w:id="439" w:author="Haroun H" w:date="2017-11-09T12:45:00Z">
        <w:r w:rsidDel="003F7D6B">
          <w:rPr>
            <w:rFonts w:eastAsiaTheme="minorEastAsia"/>
            <w:lang w:val="en-US"/>
          </w:rPr>
          <w:delText>What special properties could be used to decide on a solver?</w:delText>
        </w:r>
      </w:del>
    </w:p>
    <w:p w:rsidR="002D67AF" w:rsidDel="003F7D6B" w:rsidRDefault="006C3266">
      <w:pPr>
        <w:pStyle w:val="Heading1"/>
        <w:rPr>
          <w:del w:id="440" w:author="Haroun H" w:date="2017-11-09T12:45:00Z"/>
        </w:rPr>
        <w:pPrChange w:id="441" w:author="Haroun H" w:date="2017-11-09T22:06:00Z">
          <w:pPr>
            <w:pStyle w:val="Heading3"/>
          </w:pPr>
        </w:pPrChange>
      </w:pPr>
      <w:del w:id="442" w:author="Haroun H" w:date="2017-11-09T12:45:00Z">
        <w:r w:rsidDel="003F7D6B">
          <w:delText xml:space="preserve">(a) </w:delText>
        </w:r>
        <w:r w:rsidR="002D67AF" w:rsidRPr="006C3266" w:rsidDel="003F7D6B">
          <w:delText xml:space="preserve">To compute </w:delText>
        </w:r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w:del>
    </w:p>
    <w:p w:rsidR="006C3266" w:rsidDel="003F7D6B" w:rsidRDefault="006C3266">
      <w:pPr>
        <w:pStyle w:val="Heading1"/>
        <w:rPr>
          <w:del w:id="443" w:author="Haroun H" w:date="2017-11-09T12:45:00Z"/>
          <w:rFonts w:eastAsiaTheme="minorEastAsia"/>
        </w:rPr>
        <w:pPrChange w:id="444" w:author="Haroun H" w:date="2017-11-09T22:06:00Z">
          <w:pPr/>
        </w:pPrChange>
      </w:pPr>
      <w:del w:id="445" w:author="Haroun H" w:date="2017-11-09T12:45:00Z">
        <w:r w:rsidDel="003F7D6B">
          <w:delText xml:space="preserve">If we use </w:delText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  <w:r w:rsidDel="003F7D6B">
          <w:rPr>
            <w:rFonts w:eastAsiaTheme="minorEastAsia"/>
          </w:rPr>
          <w:delText xml:space="preserve">, then the required integral is </w:delText>
        </w:r>
        <m:oMath>
          <m:r>
            <w:rPr>
              <w:rFonts w:ascii="Cambria Math" w:eastAsiaTheme="minorEastAsia" w:hAnsi="Cambria Math"/>
            </w:rPr>
            <m:t>y(b)</m:t>
          </m:r>
        </m:oMath>
        <w:r w:rsidDel="003F7D6B">
          <w:rPr>
            <w:rFonts w:eastAsiaTheme="minorEastAsia"/>
          </w:rPr>
          <w:delText xml:space="preserve">. Hence, </w:delText>
        </w: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=g(t)</m:t>
          </m:r>
        </m:oMath>
      </w:del>
    </w:p>
    <w:p w:rsidR="006C3266" w:rsidDel="003F7D6B" w:rsidRDefault="006C3266">
      <w:pPr>
        <w:pStyle w:val="Heading1"/>
        <w:rPr>
          <w:del w:id="446" w:author="Haroun H" w:date="2017-11-09T12:45:00Z"/>
          <w:rFonts w:eastAsiaTheme="minorEastAsia"/>
        </w:rPr>
        <w:pPrChange w:id="447" w:author="Haroun H" w:date="2017-11-09T22:06:00Z">
          <w:pPr/>
        </w:pPrChange>
      </w:pPr>
      <w:del w:id="448" w:author="Haroun H" w:date="2017-11-09T12:45:00Z">
        <w:r w:rsidDel="003F7D6B">
          <w:delText xml:space="preserve">The initial value can be evaluated at </w:delText>
        </w:r>
        <m:oMath>
          <m:r>
            <w:rPr>
              <w:rFonts w:ascii="Cambria Math" w:hAnsi="Cambria Math"/>
            </w:rPr>
            <m:t>t=a</m:t>
          </m:r>
        </m:oMath>
        <w:r w:rsidDel="003F7D6B">
          <w:rPr>
            <w:rFonts w:eastAsiaTheme="minorEastAsia"/>
          </w:rPr>
          <w:delText xml:space="preserve">. </w:delText>
        </w: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 w:rsidDel="003F7D6B">
          <w:rPr>
            <w:rFonts w:eastAsiaTheme="minorEastAsia"/>
          </w:rPr>
          <w:delText xml:space="preserve"> since the </w:delText>
        </w:r>
        <w:r w:rsidR="005076CE" w:rsidDel="003F7D6B">
          <w:rPr>
            <w:rFonts w:eastAsiaTheme="minorEastAsia"/>
          </w:rPr>
          <w:delText xml:space="preserve">upper and lower </w:delText>
        </w:r>
        <w:r w:rsidDel="003F7D6B">
          <w:rPr>
            <w:rFonts w:eastAsiaTheme="minorEastAsia"/>
          </w:rPr>
          <w:delText xml:space="preserve">limits of the integral </w:delText>
        </w:r>
        <w:r w:rsidR="005076CE" w:rsidDel="003F7D6B">
          <w:rPr>
            <w:rFonts w:eastAsiaTheme="minorEastAsia"/>
          </w:rPr>
          <w:delText xml:space="preserve">in </w:delText>
        </w: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  <w:r w:rsidR="005076CE" w:rsidDel="003F7D6B">
          <w:rPr>
            <w:rFonts w:eastAsiaTheme="minorEastAsia"/>
          </w:rPr>
          <w:delText xml:space="preserve"> </w:delText>
        </w:r>
        <w:r w:rsidDel="003F7D6B">
          <w:rPr>
            <w:rFonts w:eastAsiaTheme="minorEastAsia"/>
          </w:rPr>
          <w:delText xml:space="preserve">are equal. </w:delText>
        </w:r>
      </w:del>
    </w:p>
    <w:p w:rsidR="005076CE" w:rsidRPr="006C3266" w:rsidDel="003F7D6B" w:rsidRDefault="005076CE">
      <w:pPr>
        <w:pStyle w:val="Heading1"/>
        <w:rPr>
          <w:del w:id="449" w:author="Haroun H" w:date="2017-11-09T12:45:00Z"/>
        </w:rPr>
        <w:pPrChange w:id="450" w:author="Haroun H" w:date="2017-11-09T22:06:00Z">
          <w:pPr/>
        </w:pPrChange>
      </w:pPr>
      <w:del w:id="451" w:author="Haroun H" w:date="2017-11-09T12:45:00Z">
        <w:r w:rsidDel="003F7D6B">
          <w:rPr>
            <w:rFonts w:eastAsiaTheme="minorEastAsia"/>
          </w:rPr>
          <w:delText xml:space="preserve">Any solver that can solve </w:delTex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=g(t)</m:t>
          </m:r>
        </m:oMath>
        <w:r w:rsidDel="003F7D6B">
          <w:rPr>
            <w:rFonts w:eastAsiaTheme="minorEastAsia"/>
          </w:rPr>
          <w:delText xml:space="preserve"> can solve our ODE. However, unless we know </w:delText>
        </w:r>
        <m:oMath>
          <m:r>
            <w:rPr>
              <w:rFonts w:ascii="Cambria Math" w:eastAsiaTheme="minorEastAsia" w:hAnsi="Cambria Math"/>
            </w:rPr>
            <m:t>g</m:t>
          </m:r>
        </m:oMath>
        <w:r w:rsidDel="003F7D6B">
          <w:rPr>
            <w:rFonts w:eastAsiaTheme="minorEastAsia"/>
          </w:rPr>
          <w:delText>, we cannot discuss special properties of the ODE.</w:delText>
        </w:r>
      </w:del>
    </w:p>
    <w:p w:rsidR="00AC0BFD" w:rsidDel="003F7D6B" w:rsidRDefault="006C3266">
      <w:pPr>
        <w:pStyle w:val="Heading1"/>
        <w:rPr>
          <w:del w:id="452" w:author="Haroun H" w:date="2017-11-09T12:45:00Z"/>
        </w:rPr>
        <w:pPrChange w:id="453" w:author="Haroun H" w:date="2017-11-09T22:06:00Z">
          <w:pPr>
            <w:pStyle w:val="Heading3"/>
          </w:pPr>
        </w:pPrChange>
      </w:pPr>
      <w:del w:id="454" w:author="Haroun H" w:date="2017-11-09T12:45:00Z">
        <w:r w:rsidDel="003F7D6B">
          <w:delText xml:space="preserve">(b) </w:delText>
        </w:r>
        <w:r w:rsidR="00AC0BFD" w:rsidRPr="006C3266" w:rsidDel="003F7D6B">
          <w:delText xml:space="preserve">To solve </w:delText>
        </w: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 ∀ 0≤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≤1</m:t>
          </m:r>
        </m:oMath>
        <w:r w:rsidR="00AC0BFD" w:rsidRPr="006C3266" w:rsidDel="003F7D6B">
          <w:delText xml:space="preserve"> given </w:delText>
        </w: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w:del>
    </w:p>
    <w:p w:rsidR="005076CE" w:rsidDel="003F7D6B" w:rsidRDefault="005076CE">
      <w:pPr>
        <w:pStyle w:val="Heading1"/>
        <w:rPr>
          <w:del w:id="455" w:author="Haroun H" w:date="2017-11-09T12:45:00Z"/>
        </w:rPr>
        <w:pPrChange w:id="456" w:author="Haroun H" w:date="2017-11-09T22:06:00Z">
          <w:pPr/>
        </w:pPrChange>
      </w:pPr>
      <w:del w:id="457" w:author="Haroun H" w:date="2017-11-09T12:45:00Z">
        <w:r w:rsidDel="003F7D6B">
          <w:delText xml:space="preserve">We need to reduce a higher order differential equation to a first order differential equation. </w:delText>
        </w:r>
      </w:del>
    </w:p>
    <w:p w:rsidR="005076CE" w:rsidDel="003F7D6B" w:rsidRDefault="005076CE">
      <w:pPr>
        <w:pStyle w:val="Heading1"/>
        <w:rPr>
          <w:del w:id="458" w:author="Haroun H" w:date="2017-11-09T12:45:00Z"/>
          <w:rFonts w:eastAsiaTheme="minorEastAsia"/>
        </w:rPr>
        <w:pPrChange w:id="459" w:author="Haroun H" w:date="2017-11-09T22:06:00Z">
          <w:pPr/>
        </w:pPrChange>
      </w:pPr>
      <w:del w:id="460" w:author="Haroun H" w:date="2017-11-09T12:45:00Z">
        <w:r w:rsidDel="003F7D6B">
          <w:delText xml:space="preserve">To do so, we’d define two variables </w:delText>
        </w:r>
        <w:r w:rsidR="006C2B15" w:rsidDel="003F7D6B">
          <w:delText>–</w:delText>
        </w:r>
        <w:r w:rsidDel="003F7D6B">
          <w:delText xml:space="preserve"> </w:delText>
        </w:r>
        <w:r w:rsidR="006C2B15" w:rsidDel="003F7D6B">
          <w:delText xml:space="preserve">say </w:delText>
        </w:r>
        <m:oMath>
          <m:r>
            <w:rPr>
              <w:rFonts w:ascii="Cambria Math" w:hAnsi="Cambria Math"/>
            </w:rPr>
            <m:t>a,b</m:t>
          </m:r>
        </m:oMath>
        <w:r w:rsidR="006C2B15" w:rsidDel="003F7D6B">
          <w:rPr>
            <w:rFonts w:eastAsiaTheme="minorEastAsia"/>
          </w:rPr>
          <w:delText xml:space="preserve"> such that</w:delText>
        </w:r>
      </w:del>
    </w:p>
    <w:p w:rsidR="006C2B15" w:rsidRPr="00B3507A" w:rsidDel="003F7D6B" w:rsidRDefault="00324B22">
      <w:pPr>
        <w:pStyle w:val="Heading1"/>
        <w:rPr>
          <w:del w:id="461" w:author="Haroun H" w:date="2017-11-09T12:45:00Z"/>
          <w:rFonts w:eastAsiaTheme="minorEastAsia"/>
        </w:rPr>
        <w:pPrChange w:id="462" w:author="Haroun H" w:date="2017-11-09T22:06:00Z">
          <w:pPr/>
        </w:pPrChange>
      </w:pPr>
      <m:oMathPara>
        <m:oMath>
          <m:d>
            <m:dPr>
              <m:begChr m:val="["/>
              <m:endChr m:val="]"/>
              <m:ctrlPr>
                <w:del w:id="463" w:author="Haroun H" w:date="2017-11-09T12:45:00Z">
                  <w:rPr>
                    <w:rFonts w:ascii="Cambria Math" w:hAnsi="Cambria Math"/>
                    <w:i/>
                  </w:rPr>
                </w:del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del w:id="464" w:author="Haroun H" w:date="2017-11-09T12:45:00Z">
                      <w:rPr>
                        <w:rFonts w:ascii="Cambria Math" w:hAnsi="Cambria Math"/>
                        <w:i/>
                      </w:rPr>
                    </w:del>
                  </m:ctrlPr>
                </m:mPr>
                <m:mr>
                  <m:e>
                    <m:sSup>
                      <m:sSupPr>
                        <m:ctrlPr>
                          <w:del w:id="465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del>
                        </m:ctrlPr>
                      </m:sSupPr>
                      <m:e>
                        <m:r>
                          <w:del w:id="466" w:author="Haroun H" w:date="2017-11-09T12:45:00Z">
                            <w:rPr>
                              <w:rFonts w:ascii="Cambria Math" w:hAnsi="Cambria Math"/>
                            </w:rPr>
                            <m:t>a</m:t>
                          </w:del>
                        </m:r>
                      </m:e>
                      <m:sup>
                        <m:r>
                          <w:del w:id="467" w:author="Haroun H" w:date="2017-11-09T12:45:00Z">
                            <w:rPr>
                              <w:rFonts w:ascii="Cambria Math" w:hAnsi="Cambria Math"/>
                            </w:rPr>
                            <m:t>'</m:t>
                          </w:del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del w:id="468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del>
                        </m:ctrlPr>
                      </m:sSupPr>
                      <m:e>
                        <m:r>
                          <w:del w:id="469" w:author="Haroun H" w:date="2017-11-09T12:45:00Z">
                            <w:rPr>
                              <w:rFonts w:ascii="Cambria Math" w:hAnsi="Cambria Math"/>
                            </w:rPr>
                            <m:t>b</m:t>
                          </w:del>
                        </m:r>
                      </m:e>
                      <m:sup>
                        <m:r>
                          <w:del w:id="470" w:author="Haroun H" w:date="2017-11-09T12:45:00Z">
                            <w:rPr>
                              <w:rFonts w:ascii="Cambria Math" w:hAnsi="Cambria Math"/>
                            </w:rPr>
                            <m:t>'</m:t>
                          </w:del>
                        </m:r>
                      </m:sup>
                    </m:sSup>
                  </m:e>
                </m:mr>
              </m:m>
            </m:e>
          </m:d>
          <m:r>
            <w:del w:id="471" w:author="Haroun H" w:date="2017-11-09T12:45:00Z">
              <w:rPr>
                <w:rFonts w:ascii="Cambria Math" w:hAnsi="Cambria Math"/>
              </w:rPr>
              <m:t>=</m:t>
            </w:del>
          </m:r>
          <m:d>
            <m:dPr>
              <m:begChr m:val="["/>
              <m:endChr m:val="]"/>
              <m:ctrlPr>
                <w:del w:id="472" w:author="Haroun H" w:date="2017-11-09T12:45:00Z">
                  <w:rPr>
                    <w:rFonts w:ascii="Cambria Math" w:hAnsi="Cambria Math"/>
                    <w:i/>
                  </w:rPr>
                </w:del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del w:id="473" w:author="Haroun H" w:date="2017-11-09T12:45:00Z">
                      <w:rPr>
                        <w:rFonts w:ascii="Cambria Math" w:hAnsi="Cambria Math"/>
                        <w:i/>
                      </w:rPr>
                    </w:del>
                  </m:ctrlPr>
                </m:mPr>
                <m:mr>
                  <m:e>
                    <m:r>
                      <w:del w:id="474" w:author="Haroun H" w:date="2017-11-09T12:45:00Z">
                        <w:rPr>
                          <w:rFonts w:ascii="Cambria Math" w:hAnsi="Cambria Math"/>
                        </w:rPr>
                        <m:t>b</m:t>
                      </w:del>
                    </m:r>
                  </m:e>
                </m:mr>
                <m:mr>
                  <m:e>
                    <m:sSup>
                      <m:sSupPr>
                        <m:ctrlPr>
                          <w:del w:id="475" w:author="Haroun H" w:date="2017-11-09T12:45:00Z">
                            <w:rPr>
                              <w:rFonts w:ascii="Cambria Math" w:hAnsi="Cambria Math"/>
                              <w:i/>
                            </w:rPr>
                          </w:del>
                        </m:ctrlPr>
                      </m:sSupPr>
                      <m:e>
                        <m:r>
                          <w:del w:id="476" w:author="Haroun H" w:date="2017-11-09T12:45:00Z">
                            <w:rPr>
                              <w:rFonts w:ascii="Cambria Math" w:hAnsi="Cambria Math"/>
                            </w:rPr>
                            <m:t>a</m:t>
                          </w:del>
                        </m:r>
                      </m:e>
                      <m:sup>
                        <m:r>
                          <w:del w:id="477" w:author="Haroun H" w:date="2017-11-09T12:45:00Z">
                            <w:rPr>
                              <w:rFonts w:ascii="Cambria Math" w:hAnsi="Cambria Math"/>
                            </w:rPr>
                            <m:t>2</m:t>
                          </w:del>
                        </m:r>
                      </m:sup>
                    </m:sSup>
                    <m:r>
                      <w:del w:id="478" w:author="Haroun H" w:date="2017-11-09T12:45:00Z">
                        <w:rPr>
                          <w:rFonts w:ascii="Cambria Math" w:hAnsi="Cambria Math"/>
                        </w:rPr>
                        <m:t>+t</m:t>
                      </w:del>
                    </m:r>
                  </m:e>
                </m:mr>
              </m:m>
            </m:e>
          </m:d>
        </m:oMath>
      </m:oMathPara>
    </w:p>
    <w:p w:rsidR="00B3507A" w:rsidDel="003F7D6B" w:rsidRDefault="00B3507A">
      <w:pPr>
        <w:pStyle w:val="Heading1"/>
        <w:rPr>
          <w:del w:id="479" w:author="Haroun H" w:date="2017-11-09T12:45:00Z"/>
          <w:rFonts w:eastAsiaTheme="minorEastAsia"/>
        </w:rPr>
        <w:pPrChange w:id="480" w:author="Haroun H" w:date="2017-11-09T22:06:00Z">
          <w:pPr/>
        </w:pPrChange>
      </w:pPr>
      <w:del w:id="481" w:author="Haroun H" w:date="2017-11-09T12:45:00Z">
        <w:r w:rsidDel="003F7D6B">
          <w:rPr>
            <w:rFonts w:eastAsiaTheme="minorEastAsia"/>
          </w:rPr>
          <w:delText xml:space="preserve">Where </w:delText>
        </w:r>
        <m:oMath>
          <m:r>
            <w:rPr>
              <w:rFonts w:ascii="Cambria Math" w:eastAsiaTheme="minorEastAsia" w:hAnsi="Cambria Math"/>
            </w:rPr>
            <m:t>a=y</m:t>
          </m:r>
        </m:oMath>
        <w:r w:rsidDel="003F7D6B">
          <w:rPr>
            <w:rFonts w:eastAsiaTheme="minorEastAsia"/>
          </w:rPr>
          <w:delText xml:space="preserve"> and </w:delText>
        </w:r>
        <m:oMath>
          <m:r>
            <w:rPr>
              <w:rFonts w:ascii="Cambria Math" w:eastAsiaTheme="minorEastAsia" w:hAnsi="Cambria Math"/>
            </w:rPr>
            <m:t>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  <w:r w:rsidDel="003F7D6B">
          <w:rPr>
            <w:rFonts w:eastAsiaTheme="minorEastAsia"/>
          </w:rPr>
          <w:delText xml:space="preserve"> essentially. Notice that the line above is a linear ODE and we have a subroutine for that.</w:delText>
        </w:r>
      </w:del>
    </w:p>
    <w:p w:rsidR="00B3507A" w:rsidDel="003F7D6B" w:rsidRDefault="007300BC">
      <w:pPr>
        <w:pStyle w:val="Heading1"/>
        <w:rPr>
          <w:del w:id="482" w:author="Haroun H" w:date="2017-11-09T12:45:00Z"/>
          <w:rFonts w:eastAsiaTheme="minorEastAsia"/>
        </w:rPr>
        <w:pPrChange w:id="483" w:author="Haroun H" w:date="2017-11-09T22:06:00Z">
          <w:pPr/>
        </w:pPrChange>
      </w:pPr>
      <w:del w:id="484" w:author="Haroun H" w:date="2017-11-09T12:45:00Z">
        <w:r w:rsidDel="003F7D6B">
          <w:rPr>
            <w:rFonts w:eastAsiaTheme="minorEastAsia"/>
          </w:rPr>
          <w:delText xml:space="preserve">Since </w:delText>
        </w:r>
        <m:oMath>
          <m:r>
            <w:rPr>
              <w:rFonts w:ascii="Cambria Math" w:eastAsiaTheme="minorEastAsia" w:hAnsi="Cambria Math"/>
            </w:rPr>
            <m:t>a=y</m:t>
          </m:r>
        </m:oMath>
        <w:r w:rsidDel="003F7D6B">
          <w:rPr>
            <w:rFonts w:eastAsiaTheme="minorEastAsia"/>
          </w:rPr>
          <w:delText xml:space="preserve">, we know </w:delText>
        </w: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 w:rsidDel="003F7D6B">
          <w:rPr>
            <w:rFonts w:eastAsiaTheme="minorEastAsia"/>
          </w:rPr>
          <w:delText xml:space="preserve"> and </w:delText>
        </w: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  <w:r w:rsidDel="003F7D6B">
          <w:rPr>
            <w:rFonts w:eastAsiaTheme="minorEastAsia"/>
          </w:rPr>
          <w:delText>.</w:delText>
        </w:r>
        <w:r w:rsidR="007972FF" w:rsidDel="003F7D6B">
          <w:rPr>
            <w:rFonts w:eastAsiaTheme="minorEastAsia"/>
          </w:rPr>
          <w:delText xml:space="preserve">However, </w:delText>
        </w:r>
        <m:oMath>
          <m:r>
            <w:rPr>
              <w:rFonts w:ascii="Cambria Math" w:eastAsiaTheme="minorEastAsia" w:hAnsi="Cambria Math"/>
            </w:rPr>
            <m:t>b</m:t>
          </m:r>
        </m:oMath>
        <w:r w:rsidR="007972FF" w:rsidDel="003F7D6B">
          <w:rPr>
            <w:rFonts w:eastAsiaTheme="minorEastAsia"/>
          </w:rPr>
          <w:delText xml:space="preserve"> is trickier. We know that </w:delTex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  <w:r w:rsidR="007972FF" w:rsidDel="003F7D6B">
          <w:rPr>
            <w:rFonts w:eastAsiaTheme="minorEastAsia"/>
          </w:rPr>
          <w:delText xml:space="preserve"> and </w:delTex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  <w:r w:rsidR="007972FF" w:rsidDel="003F7D6B">
          <w:rPr>
            <w:rFonts w:eastAsiaTheme="minorEastAsia"/>
          </w:rPr>
          <w:delText xml:space="preserve">. We would need to guess values for </w:delText>
        </w:r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,b(1)</m:t>
          </m:r>
        </m:oMath>
        <w:r w:rsidR="007972FF" w:rsidDel="003F7D6B">
          <w:rPr>
            <w:rFonts w:eastAsiaTheme="minorEastAsia"/>
          </w:rPr>
          <w:delText xml:space="preserve"> until the system becomes satisfiable. </w:delText>
        </w:r>
        <w:r w:rsidR="00DA38DF" w:rsidDel="003F7D6B">
          <w:rPr>
            <w:rFonts w:eastAsiaTheme="minorEastAsia"/>
          </w:rPr>
          <w:delText>This is essentially the shooting method of solving BVPs.</w:delText>
        </w:r>
      </w:del>
    </w:p>
    <w:p w:rsidR="007972FF" w:rsidDel="003F7D6B" w:rsidRDefault="000B121A">
      <w:pPr>
        <w:pStyle w:val="Heading1"/>
        <w:rPr>
          <w:del w:id="485" w:author="Haroun H" w:date="2017-11-09T12:45:00Z"/>
          <w:rFonts w:eastAsiaTheme="minorEastAsia"/>
        </w:rPr>
        <w:pPrChange w:id="486" w:author="Haroun H" w:date="2017-11-09T22:06:00Z">
          <w:pPr/>
        </w:pPrChange>
      </w:pPr>
      <w:del w:id="487" w:author="Haroun H" w:date="2017-11-09T12:45:00Z">
        <w:r w:rsidDel="003F7D6B">
          <w:rPr>
            <w:rFonts w:eastAsiaTheme="minorEastAsia"/>
          </w:rPr>
          <w:delText>As such, it’s a normal multi-dimensional IVP with coupled variables. There are no other special properties that would help a</w:delText>
        </w:r>
        <w:r w:rsidR="004E324D" w:rsidDel="003F7D6B">
          <w:rPr>
            <w:rFonts w:eastAsiaTheme="minorEastAsia"/>
          </w:rPr>
          <w:delText>n</w:delText>
        </w:r>
        <w:r w:rsidDel="003F7D6B">
          <w:rPr>
            <w:rFonts w:eastAsiaTheme="minorEastAsia"/>
          </w:rPr>
          <w:delText xml:space="preserve"> ODE solver.</w:delText>
        </w:r>
        <w:r w:rsidR="00260547" w:rsidDel="003F7D6B">
          <w:rPr>
            <w:rFonts w:eastAsiaTheme="minorEastAsia"/>
          </w:rPr>
          <w:delText xml:space="preserve"> The </w:delText>
        </w:r>
        <w:r w:rsidR="00273886" w:rsidDel="003F7D6B">
          <w:rPr>
            <w:rFonts w:eastAsiaTheme="minorEastAsia"/>
          </w:rPr>
          <w:delText xml:space="preserve">jacobian is a simple </w:delText>
        </w: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  <w:r w:rsidR="00273886" w:rsidDel="003F7D6B">
          <w:rPr>
            <w:rFonts w:eastAsiaTheme="minorEastAsia"/>
          </w:rPr>
          <w:delText xml:space="preserve"> which is well conditioned if </w:delText>
        </w:r>
        <m:oMath>
          <m:r>
            <w:rPr>
              <w:rFonts w:ascii="Cambria Math" w:eastAsiaTheme="minorEastAsia" w:hAnsi="Cambria Math"/>
            </w:rPr>
            <m:t>a</m:t>
          </m:r>
        </m:oMath>
        <w:r w:rsidR="00273886" w:rsidDel="003F7D6B">
          <w:rPr>
            <w:rFonts w:eastAsiaTheme="minorEastAsia"/>
          </w:rPr>
          <w:delText xml:space="preserve"> is reasonable.</w:delText>
        </w:r>
      </w:del>
    </w:p>
    <w:p w:rsidR="00896FD3" w:rsidRPr="005076CE" w:rsidDel="003F7D6B" w:rsidRDefault="00896FD3">
      <w:pPr>
        <w:pStyle w:val="Heading1"/>
        <w:rPr>
          <w:del w:id="488" w:author="Haroun H" w:date="2017-11-09T12:45:00Z"/>
        </w:rPr>
        <w:pPrChange w:id="489" w:author="Haroun H" w:date="2017-11-09T22:06:00Z">
          <w:pPr/>
        </w:pPrChange>
      </w:pPr>
      <w:del w:id="490" w:author="Haroun H" w:date="2017-11-09T12:45:00Z">
        <w:r w:rsidDel="003F7D6B">
          <w:rPr>
            <w:rFonts w:eastAsiaTheme="minorEastAsia"/>
          </w:rPr>
          <w:delText xml:space="preserve">Alternatively, we can also discretize along </w:delText>
        </w:r>
        <m:oMath>
          <m:r>
            <w:rPr>
              <w:rFonts w:ascii="Cambria Math" w:eastAsiaTheme="minorEastAsia" w:hAnsi="Cambria Math"/>
            </w:rPr>
            <m:t>t</m:t>
          </m:r>
        </m:oMath>
        <w:r w:rsidDel="003F7D6B">
          <w:rPr>
            <w:rFonts w:eastAsiaTheme="minorEastAsia"/>
          </w:rPr>
          <w:delText xml:space="preserve"> and solve using the colocation method.</w:delText>
        </w:r>
        <w:r w:rsidR="005846F7" w:rsidDel="003F7D6B">
          <w:rPr>
            <w:rFonts w:eastAsiaTheme="minorEastAsia"/>
          </w:rPr>
          <w:delText xml:space="preserve"> We could also use a set of basis function</w:delText>
        </w:r>
        <w:r w:rsidR="00034981" w:rsidDel="003F7D6B">
          <w:rPr>
            <w:rFonts w:eastAsiaTheme="minorEastAsia"/>
          </w:rPr>
          <w:delText xml:space="preserve"> – the choice of basis functions would produce different kinds of solutions.</w:delText>
        </w:r>
      </w:del>
    </w:p>
    <w:p w:rsidR="006C3266" w:rsidDel="003F7D6B" w:rsidRDefault="006C3266">
      <w:pPr>
        <w:pStyle w:val="Heading1"/>
        <w:rPr>
          <w:del w:id="491" w:author="Haroun H" w:date="2017-11-09T12:45:00Z"/>
        </w:rPr>
        <w:pPrChange w:id="492" w:author="Haroun H" w:date="2017-11-09T22:06:00Z">
          <w:pPr>
            <w:pStyle w:val="Heading3"/>
          </w:pPr>
        </w:pPrChange>
      </w:pPr>
      <w:del w:id="493" w:author="Haroun H" w:date="2017-11-09T12:45:00Z">
        <w:r w:rsidDel="003F7D6B">
          <w:delText xml:space="preserve">(c) </w:delText>
        </w:r>
        <w:r w:rsidRPr="006C3266" w:rsidDel="003F7D6B">
          <w:delText xml:space="preserve">Solve heat equation </w:delText>
        </w: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∀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∈[0,1]</m:t>
          </m:r>
        </m:oMath>
        <w:r w:rsidRPr="006C3266" w:rsidDel="003F7D6B">
          <w:delText xml:space="preserve"> given </w:delText>
        </w: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  <w:r w:rsidRPr="006C3266" w:rsidDel="003F7D6B">
          <w:delText xml:space="preserve">, </w:delText>
        </w: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w:del>
    </w:p>
    <w:p w:rsidR="000B121A" w:rsidDel="003F7D6B" w:rsidRDefault="00D976BB">
      <w:pPr>
        <w:pStyle w:val="Heading1"/>
        <w:rPr>
          <w:del w:id="494" w:author="Haroun H" w:date="2017-11-09T12:45:00Z"/>
        </w:rPr>
        <w:pPrChange w:id="495" w:author="Haroun H" w:date="2017-11-09T22:06:00Z">
          <w:pPr/>
        </w:pPrChange>
      </w:pPr>
      <w:del w:id="496" w:author="Haroun H" w:date="2017-11-09T12:45:00Z">
        <w:r w:rsidDel="003F7D6B">
          <w:delText>The heat equation is a parabolic 2</w:delText>
        </w:r>
        <w:r w:rsidRPr="00D976BB" w:rsidDel="003F7D6B">
          <w:rPr>
            <w:vertAlign w:val="superscript"/>
          </w:rPr>
          <w:delText>nd</w:delText>
        </w:r>
        <w:r w:rsidDel="003F7D6B">
          <w:delText xml:space="preserve"> order PDE.</w:delText>
        </w:r>
      </w:del>
    </w:p>
    <w:p w:rsidR="00BC13CA" w:rsidDel="003F7D6B" w:rsidRDefault="00BC13CA">
      <w:pPr>
        <w:pStyle w:val="Heading1"/>
        <w:rPr>
          <w:del w:id="497" w:author="Haroun H" w:date="2017-11-09T12:45:00Z"/>
          <w:rFonts w:eastAsiaTheme="minorEastAsia"/>
        </w:rPr>
        <w:pPrChange w:id="498" w:author="Haroun H" w:date="2017-11-09T22:06:00Z">
          <w:pPr/>
        </w:pPrChange>
      </w:pPr>
      <w:del w:id="499" w:author="Haroun H" w:date="2017-11-09T12:45:00Z">
        <w:r w:rsidDel="003F7D6B">
          <w:delText>Since we need to e</w:delText>
        </w:r>
        <w:r w:rsidR="003B792E" w:rsidDel="003F7D6B">
          <w:delText xml:space="preserve">ssentially remove one variable to make it an ODE, we could discretize either along </w:delText>
        </w:r>
        <m:oMath>
          <m:r>
            <w:rPr>
              <w:rFonts w:ascii="Cambria Math" w:hAnsi="Cambria Math"/>
            </w:rPr>
            <m:t>x</m:t>
          </m:r>
        </m:oMath>
        <w:r w:rsidR="003B792E" w:rsidDel="003F7D6B">
          <w:rPr>
            <w:rFonts w:eastAsiaTheme="minorEastAsia"/>
          </w:rPr>
          <w:delText xml:space="preserve"> or along </w:delText>
        </w:r>
        <m:oMath>
          <m:r>
            <w:rPr>
              <w:rFonts w:ascii="Cambria Math" w:eastAsiaTheme="minorEastAsia" w:hAnsi="Cambria Math"/>
            </w:rPr>
            <m:t>t</m:t>
          </m:r>
        </m:oMath>
        <w:r w:rsidR="003B792E" w:rsidDel="003F7D6B">
          <w:rPr>
            <w:rFonts w:eastAsiaTheme="minorEastAsia"/>
          </w:rPr>
          <w:delText xml:space="preserve">. Lets say that we discretize along </w:delText>
        </w:r>
        <m:oMath>
          <m:r>
            <w:rPr>
              <w:rFonts w:ascii="Cambria Math" w:eastAsiaTheme="minorEastAsia" w:hAnsi="Cambria Math"/>
            </w:rPr>
            <m:t>x</m:t>
          </m:r>
        </m:oMath>
        <w:r w:rsidR="003B792E" w:rsidDel="003F7D6B">
          <w:rPr>
            <w:rFonts w:eastAsiaTheme="minorEastAsia"/>
          </w:rPr>
          <w:delText xml:space="preserve">. Hence, we have an ODE at each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  <w:r w:rsidR="003B792E" w:rsidDel="003F7D6B">
          <w:rPr>
            <w:rFonts w:eastAsiaTheme="minorEastAsia"/>
          </w:rPr>
          <w:delText xml:space="preserve"> where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  <w:r w:rsidR="00495E5A" w:rsidDel="003F7D6B">
          <w:rPr>
            <w:rFonts w:eastAsiaTheme="minorEastAsia"/>
          </w:rPr>
          <w:delText xml:space="preserve"> for </w:delText>
        </w:r>
        <m:oMath>
          <m:r>
            <w:rPr>
              <w:rFonts w:ascii="Cambria Math" w:eastAsiaTheme="minorEastAsia" w:hAnsi="Cambria Math"/>
            </w:rPr>
            <m:t>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0,1,2…n</m:t>
              </m:r>
            </m:e>
          </m:d>
        </m:oMath>
        <w:r w:rsidR="00495E5A" w:rsidDel="003F7D6B">
          <w:rPr>
            <w:rFonts w:eastAsiaTheme="minorEastAsia"/>
          </w:rPr>
          <w:delText xml:space="preserve">. Let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=u(t,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w:del>
    </w:p>
    <w:p w:rsidR="00495E5A" w:rsidDel="003F7D6B" w:rsidRDefault="00495E5A">
      <w:pPr>
        <w:pStyle w:val="Heading1"/>
        <w:rPr>
          <w:del w:id="500" w:author="Haroun H" w:date="2017-11-09T12:45:00Z"/>
          <w:rFonts w:eastAsiaTheme="minorEastAsia"/>
        </w:rPr>
        <w:pPrChange w:id="501" w:author="Haroun H" w:date="2017-11-09T22:06:00Z">
          <w:pPr/>
        </w:pPrChange>
      </w:pPr>
      <w:del w:id="502" w:author="Haroun H" w:date="2017-11-09T12:45:00Z">
        <w:r w:rsidDel="003F7D6B">
          <w:rPr>
            <w:rFonts w:eastAsiaTheme="minorEastAsia"/>
          </w:rPr>
          <w:delText xml:space="preserve">However, we can no longer differentiate along </w:delText>
        </w:r>
        <m:oMath>
          <m:r>
            <w:rPr>
              <w:rFonts w:ascii="Cambria Math" w:eastAsiaTheme="minorEastAsia" w:hAnsi="Cambria Math"/>
            </w:rPr>
            <m:t>x</m:t>
          </m:r>
        </m:oMath>
        <w:r w:rsidDel="003F7D6B">
          <w:rPr>
            <w:rFonts w:eastAsiaTheme="minorEastAsia"/>
          </w:rPr>
          <w:delText xml:space="preserve">. We must instead use a finite difference method. </w:delText>
        </w:r>
      </w:del>
    </w:p>
    <w:p w:rsidR="00495E5A" w:rsidDel="003F7D6B" w:rsidRDefault="00495E5A">
      <w:pPr>
        <w:pStyle w:val="Heading1"/>
        <w:rPr>
          <w:del w:id="503" w:author="Haroun H" w:date="2017-11-09T12:45:00Z"/>
          <w:rFonts w:eastAsiaTheme="minorEastAsia"/>
        </w:rPr>
        <w:pPrChange w:id="504" w:author="Haroun H" w:date="2017-11-09T22:06:00Z">
          <w:pPr/>
        </w:pPrChange>
      </w:pPr>
      <w:del w:id="505" w:author="Haroun H" w:date="2017-11-09T12:45:00Z">
        <w:r w:rsidDel="003F7D6B">
          <w:rPr>
            <w:rFonts w:eastAsiaTheme="minorEastAsia"/>
          </w:rPr>
          <w:delText xml:space="preserve">We replace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(t,x)</m:t>
          </m:r>
        </m:oMath>
        <w:r w:rsidDel="003F7D6B">
          <w:rPr>
            <w:rFonts w:eastAsiaTheme="minorEastAsia"/>
          </w:rPr>
          <w:delText xml:space="preserve"> by </w:delText>
        </w: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t,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-2u(t,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  <w:r w:rsidDel="003F7D6B">
          <w:rPr>
            <w:rFonts w:eastAsiaTheme="minorEastAsia"/>
          </w:rPr>
          <w:delText xml:space="preserve">, or any other equivalent for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(t,x)</m:t>
          </m:r>
        </m:oMath>
        <w:r w:rsidDel="003F7D6B">
          <w:rPr>
            <w:rFonts w:eastAsiaTheme="minorEastAsia"/>
          </w:rPr>
          <w:delText>.</w:delText>
        </w:r>
      </w:del>
    </w:p>
    <w:p w:rsidR="00273886" w:rsidDel="003F7D6B" w:rsidRDefault="00273886">
      <w:pPr>
        <w:pStyle w:val="Heading1"/>
        <w:rPr>
          <w:del w:id="506" w:author="Haroun H" w:date="2017-11-09T12:45:00Z"/>
          <w:rFonts w:eastAsiaTheme="minorEastAsia"/>
        </w:rPr>
        <w:pPrChange w:id="507" w:author="Haroun H" w:date="2017-11-09T22:06:00Z">
          <w:pPr/>
        </w:pPrChange>
      </w:pPr>
      <w:del w:id="508" w:author="Haroun H" w:date="2017-11-09T12:45:00Z">
        <w:r w:rsidDel="003F7D6B">
          <w:rPr>
            <w:rFonts w:eastAsiaTheme="minorEastAsia"/>
          </w:rPr>
          <w:delText>Hence the system of ODEs is:</w:delText>
        </w:r>
      </w:del>
    </w:p>
    <w:p w:rsidR="00273886" w:rsidRPr="006A1FF0" w:rsidDel="003F7D6B" w:rsidRDefault="00D42269">
      <w:pPr>
        <w:pStyle w:val="Heading1"/>
        <w:rPr>
          <w:del w:id="509" w:author="Haroun H" w:date="2017-11-09T12:45:00Z"/>
          <w:rFonts w:eastAsiaTheme="minorEastAsia"/>
        </w:rPr>
        <w:pPrChange w:id="510" w:author="Haroun H" w:date="2017-11-09T22:06:00Z">
          <w:pPr/>
        </w:pPrChange>
      </w:pPr>
      <m:oMathPara>
        <m:oMath>
          <m:r>
            <w:del w:id="511" w:author="Haroun H" w:date="2017-11-09T12:45:00Z">
              <m:rPr>
                <m:sty m:val="bi"/>
              </m:rPr>
              <w:rPr>
                <w:rFonts w:ascii="Cambria Math" w:hAnsi="Cambria Math"/>
              </w:rPr>
              <m:t>v</m:t>
            </w:del>
          </m:r>
          <m:r>
            <w:del w:id="512" w:author="Haroun H" w:date="2017-11-09T12:45:00Z">
              <w:rPr>
                <w:rFonts w:ascii="Cambria Math" w:hAnsi="Cambria Math"/>
              </w:rPr>
              <m:t>'(t)=c</m:t>
            </w:del>
          </m:r>
          <m:sSup>
            <m:sSupPr>
              <m:ctrlPr>
                <w:del w:id="513" w:author="Haroun H" w:date="2017-11-09T12:45:00Z">
                  <w:rPr>
                    <w:rFonts w:ascii="Cambria Math" w:hAnsi="Cambria Math"/>
                    <w:i/>
                  </w:rPr>
                </w:del>
              </m:ctrlPr>
            </m:sSupPr>
            <m:e>
              <m:r>
                <w:del w:id="514" w:author="Haroun H" w:date="2017-11-09T12:45:00Z">
                  <w:rPr>
                    <w:rFonts w:ascii="Cambria Math" w:hAnsi="Cambria Math"/>
                  </w:rPr>
                  <m:t>n</m:t>
                </w:del>
              </m:r>
            </m:e>
            <m:sup>
              <m:r>
                <w:del w:id="515" w:author="Haroun H" w:date="2017-11-09T12:45:00Z">
                  <w:rPr>
                    <w:rFonts w:ascii="Cambria Math" w:hAnsi="Cambria Math"/>
                  </w:rPr>
                  <m:t>2</m:t>
                </w:del>
              </m:r>
            </m:sup>
          </m:sSup>
          <m:r>
            <w:del w:id="516" w:author="Haroun H" w:date="2017-11-09T12:45:00Z">
              <w:rPr>
                <w:rFonts w:ascii="Cambria Math" w:hAnsi="Cambria Math"/>
              </w:rPr>
              <m:t>M</m:t>
            </w:del>
          </m:r>
          <m:r>
            <w:del w:id="517" w:author="Haroun H" w:date="2017-11-09T12:45:00Z">
              <m:rPr>
                <m:sty m:val="bi"/>
              </m:rPr>
              <w:rPr>
                <w:rFonts w:ascii="Cambria Math" w:hAnsi="Cambria Math"/>
              </w:rPr>
              <m:t>v</m:t>
            </w:del>
          </m:r>
          <m:r>
            <w:del w:id="518" w:author="Haroun H" w:date="2017-11-09T12:45:00Z">
              <w:rPr>
                <w:rFonts w:ascii="Cambria Math" w:hAnsi="Cambria Math"/>
              </w:rPr>
              <m:t>(t)</m:t>
            </w:del>
          </m:r>
        </m:oMath>
      </m:oMathPara>
    </w:p>
    <w:p w:rsidR="006A1FF0" w:rsidRPr="00D42269" w:rsidDel="003F7D6B" w:rsidRDefault="006A1FF0">
      <w:pPr>
        <w:pStyle w:val="Heading1"/>
        <w:rPr>
          <w:del w:id="519" w:author="Haroun H" w:date="2017-11-09T12:45:00Z"/>
          <w:rFonts w:eastAsiaTheme="minorEastAsia"/>
        </w:rPr>
        <w:pPrChange w:id="520" w:author="Haroun H" w:date="2017-11-09T22:06:00Z">
          <w:pPr/>
        </w:pPrChange>
      </w:pPr>
      <w:del w:id="521" w:author="Haroun H" w:date="2017-11-09T12:45:00Z">
        <w:r w:rsidDel="003F7D6B">
          <w:rPr>
            <w:rFonts w:eastAsiaTheme="minorEastAsia"/>
          </w:rPr>
          <w:delText xml:space="preserve">Hence, the function </w:delText>
        </w:r>
        <m:oMath>
          <m:r>
            <w:rPr>
              <w:rFonts w:ascii="Cambria Math" w:eastAsiaTheme="minorEastAsia" w:hAnsi="Cambria Math"/>
            </w:rPr>
            <m:t>f</m:t>
          </m:r>
        </m:oMath>
        <w:r w:rsidR="006A7F10" w:rsidDel="003F7D6B">
          <w:rPr>
            <w:rFonts w:eastAsiaTheme="minorEastAsia"/>
          </w:rPr>
          <w:delText xml:space="preserve"> is </w:delText>
        </w:r>
        <m:oMath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  <w:r w:rsidR="006A7F10" w:rsidRPr="006A7F10" w:rsidDel="003F7D6B">
          <w:rPr>
            <w:rFonts w:eastAsiaTheme="minorEastAsia"/>
          </w:rPr>
          <w:delText>(t)</w:delText>
        </w:r>
      </w:del>
    </w:p>
    <w:p w:rsidR="00D42269" w:rsidDel="003F7D6B" w:rsidRDefault="00D42269">
      <w:pPr>
        <w:pStyle w:val="Heading1"/>
        <w:rPr>
          <w:del w:id="522" w:author="Haroun H" w:date="2017-11-09T12:45:00Z"/>
          <w:rFonts w:eastAsiaTheme="minorEastAsia"/>
        </w:rPr>
        <w:pPrChange w:id="523" w:author="Haroun H" w:date="2017-11-09T22:06:00Z">
          <w:pPr/>
        </w:pPrChange>
      </w:pPr>
      <w:del w:id="524" w:author="Haroun H" w:date="2017-11-09T12:45:00Z">
        <w:r w:rsidDel="003F7D6B">
          <w:rPr>
            <w:rFonts w:eastAsiaTheme="minorEastAsia"/>
          </w:rPr>
          <w:delText xml:space="preserve">Where </w:delText>
        </w:r>
        <m:oMath>
          <m:r>
            <w:rPr>
              <w:rFonts w:ascii="Cambria Math" w:eastAsiaTheme="minorEastAsia" w:hAnsi="Cambria Math"/>
            </w:rPr>
            <m:t>M</m:t>
          </m:r>
        </m:oMath>
        <w:r w:rsidDel="003F7D6B">
          <w:rPr>
            <w:rFonts w:eastAsiaTheme="minorEastAsia"/>
          </w:rPr>
          <w:delText xml:space="preserve"> is a triadiagonal matrix with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=-2</m:t>
          </m:r>
        </m:oMath>
        <w:r w:rsidDel="003F7D6B">
          <w:rPr>
            <w:rFonts w:eastAsiaTheme="minorEastAsia"/>
          </w:rPr>
          <w:delText xml:space="preserve">,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i+1,i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i,i+1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  <w:r w:rsidDel="003F7D6B">
          <w:rPr>
            <w:rFonts w:eastAsiaTheme="minorEastAsia"/>
          </w:rPr>
          <w:delText>.</w:delText>
        </w:r>
      </w:del>
    </w:p>
    <w:p w:rsidR="00D42269" w:rsidDel="003F7D6B" w:rsidRDefault="00D42269">
      <w:pPr>
        <w:pStyle w:val="Heading1"/>
        <w:rPr>
          <w:del w:id="525" w:author="Haroun H" w:date="2017-11-09T12:45:00Z"/>
          <w:rFonts w:eastAsiaTheme="minorEastAsia"/>
        </w:rPr>
        <w:pPrChange w:id="526" w:author="Haroun H" w:date="2017-11-09T22:06:00Z">
          <w:pPr/>
        </w:pPrChange>
      </w:pPr>
      <w:del w:id="527" w:author="Haroun H" w:date="2017-11-09T12:45:00Z">
        <w:r w:rsidDel="003F7D6B">
          <w:rPr>
            <w:rFonts w:eastAsiaTheme="minorEastAsia"/>
          </w:rPr>
          <w:delText xml:space="preserve">The boundary conditions become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  <w:r w:rsidDel="003F7D6B">
          <w:rPr>
            <w:rFonts w:eastAsiaTheme="minorEastAsia"/>
          </w:rPr>
          <w:delText xml:space="preserve"> and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w:del>
    </w:p>
    <w:p w:rsidR="00D42269" w:rsidDel="003F7D6B" w:rsidRDefault="00D42269">
      <w:pPr>
        <w:pStyle w:val="Heading1"/>
        <w:rPr>
          <w:del w:id="528" w:author="Haroun H" w:date="2017-11-09T12:45:00Z"/>
          <w:rFonts w:eastAsiaTheme="minorEastAsia"/>
        </w:rPr>
        <w:pPrChange w:id="529" w:author="Haroun H" w:date="2017-11-09T22:06:00Z">
          <w:pPr/>
        </w:pPrChange>
      </w:pPr>
      <w:del w:id="530" w:author="Haroun H" w:date="2017-11-09T12:45:00Z">
        <w:r w:rsidDel="003F7D6B">
          <w:rPr>
            <w:rFonts w:eastAsiaTheme="minorEastAsia"/>
          </w:rPr>
          <w:delText xml:space="preserve">The jacobian of the system is ill conditioned because of the </w:delText>
        </w:r>
        <m:oMath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  <w:r w:rsidDel="003F7D6B">
          <w:rPr>
            <w:rFonts w:eastAsiaTheme="minorEastAsia"/>
          </w:rPr>
          <w:delText xml:space="preserve"> factor. Since the jacobian is ill conditioned, our ODE system solver would have to be capable of handling such systems. </w:delText>
        </w:r>
      </w:del>
    </w:p>
    <w:p w:rsidR="006A7ADA" w:rsidDel="003F7D6B" w:rsidRDefault="006A7ADA">
      <w:pPr>
        <w:pStyle w:val="Heading1"/>
        <w:rPr>
          <w:del w:id="531" w:author="Haroun H" w:date="2017-11-09T12:45:00Z"/>
          <w:rFonts w:eastAsiaTheme="minorEastAsia"/>
        </w:rPr>
        <w:pPrChange w:id="532" w:author="Haroun H" w:date="2017-11-09T22:06:00Z">
          <w:pPr/>
        </w:pPrChange>
      </w:pPr>
    </w:p>
    <w:p w:rsidR="006A7ADA" w:rsidDel="003F7D6B" w:rsidRDefault="006A7ADA">
      <w:pPr>
        <w:pStyle w:val="Heading1"/>
        <w:rPr>
          <w:del w:id="533" w:author="Haroun H" w:date="2017-11-09T12:45:00Z"/>
          <w:lang w:val="en-US"/>
        </w:rPr>
      </w:pPr>
      <w:del w:id="534" w:author="Haroun H" w:date="2017-11-09T12:45:00Z">
        <w:r w:rsidDel="003F7D6B">
          <w:rPr>
            <w:lang w:val="en-US"/>
          </w:rPr>
          <w:delText>Exercise 11.7</w:delText>
        </w:r>
      </w:del>
    </w:p>
    <w:p w:rsidR="006A7ADA" w:rsidDel="003F7D6B" w:rsidRDefault="006A7ADA">
      <w:pPr>
        <w:pStyle w:val="Heading1"/>
        <w:rPr>
          <w:del w:id="535" w:author="Haroun H" w:date="2017-11-09T12:45:00Z"/>
          <w:rFonts w:eastAsiaTheme="minorEastAsia"/>
        </w:rPr>
        <w:pPrChange w:id="536" w:author="Haroun H" w:date="2017-11-09T22:06:00Z">
          <w:pPr/>
        </w:pPrChange>
      </w:pPr>
      <w:del w:id="537" w:author="Haroun H" w:date="2017-11-09T12:45:00Z">
        <w:r w:rsidDel="003F7D6B">
          <w:delText xml:space="preserve">Prove that the SOR method diverges if </w:delText>
        </w:r>
        <m:oMath>
          <m:r>
            <w:rPr>
              <w:rFonts w:ascii="Cambria Math" w:hAnsi="Cambria Math"/>
            </w:rPr>
            <m:t>w</m:t>
          </m:r>
        </m:oMath>
        <w:r w:rsidDel="003F7D6B">
          <w:rPr>
            <w:rFonts w:eastAsiaTheme="minorEastAsia"/>
          </w:rPr>
          <w:delText xml:space="preserve"> doesn’t lie in </w:delText>
        </w:r>
        <m:oMath>
          <m:r>
            <w:rPr>
              <w:rFonts w:ascii="Cambria Math" w:eastAsiaTheme="minorEastAsia" w:hAnsi="Cambria Math"/>
            </w:rPr>
            <m:t>(0,2)</m:t>
          </m:r>
        </m:oMath>
      </w:del>
    </w:p>
    <w:p w:rsidR="001C0C61" w:rsidDel="003F7D6B" w:rsidRDefault="001C0C61">
      <w:pPr>
        <w:pStyle w:val="Heading1"/>
        <w:rPr>
          <w:del w:id="538" w:author="Haroun H" w:date="2017-11-09T12:45:00Z"/>
          <w:rFonts w:eastAsiaTheme="minorEastAsia"/>
        </w:rPr>
        <w:pPrChange w:id="539" w:author="Haroun H" w:date="2017-11-09T22:06:00Z">
          <w:pPr/>
        </w:pPrChange>
      </w:pPr>
      <w:del w:id="540" w:author="Haroun H" w:date="2017-11-09T12:45:00Z">
        <w:r w:rsidDel="003F7D6B">
          <w:delText xml:space="preserve">The successive over relaxation method is used to iteratively solve linear systems such as </w:delText>
        </w:r>
        <m:oMath>
          <m:r>
            <w:rPr>
              <w:rFonts w:ascii="Cambria Math" w:hAnsi="Cambria Math"/>
            </w:rPr>
            <m:t>Ax=b</m:t>
          </m:r>
        </m:oMath>
        <w:r w:rsidDel="003F7D6B">
          <w:rPr>
            <w:rFonts w:eastAsiaTheme="minorEastAsia"/>
          </w:rPr>
          <w:delText>. From the book, we know that the iteration is</w:delText>
        </w:r>
      </w:del>
    </w:p>
    <w:p w:rsidR="001C0C61" w:rsidRPr="00155B92" w:rsidDel="003F7D6B" w:rsidRDefault="00324B22">
      <w:pPr>
        <w:pStyle w:val="Heading1"/>
        <w:rPr>
          <w:del w:id="541" w:author="Haroun H" w:date="2017-11-09T12:45:00Z"/>
          <w:rFonts w:eastAsiaTheme="minorEastAsia"/>
        </w:rPr>
        <w:pPrChange w:id="542" w:author="Haroun H" w:date="2017-11-09T22:06:00Z">
          <w:pPr/>
        </w:pPrChange>
      </w:pPr>
      <m:oMathPara>
        <m:oMath>
          <m:sSup>
            <m:sSupPr>
              <m:ctrlPr>
                <w:del w:id="543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544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545" w:author="Haroun H" w:date="2017-11-09T12:45:00Z">
                  <w:rPr>
                    <w:rFonts w:ascii="Cambria Math" w:eastAsiaTheme="minorEastAsia" w:hAnsi="Cambria Math"/>
                  </w:rPr>
                  <m:t>(k+1)</m:t>
                </w:del>
              </m:r>
            </m:sup>
          </m:sSup>
          <m:r>
            <w:del w:id="546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547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548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49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550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d>
            <m:dPr>
              <m:ctrlPr>
                <w:del w:id="551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d>
                <m:dPr>
                  <m:ctrlPr>
                    <w:del w:id="552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53" w:author="Haroun H" w:date="2017-11-09T12:45:00Z">
                      <w:rPr>
                        <w:rFonts w:ascii="Cambria Math" w:eastAsiaTheme="minorEastAsia" w:hAnsi="Cambria Math"/>
                      </w:rPr>
                      <m:t>1-w</m:t>
                    </w:del>
                  </m:r>
                </m:e>
              </m:d>
              <m:r>
                <w:del w:id="554" w:author="Haroun H" w:date="2017-11-09T12:45:00Z">
                  <w:rPr>
                    <w:rFonts w:ascii="Cambria Math" w:eastAsiaTheme="minorEastAsia" w:hAnsi="Cambria Math"/>
                  </w:rPr>
                  <m:t>D-wU</m:t>
                </w:del>
              </m:r>
            </m:e>
          </m:d>
          <m:sSup>
            <m:sSupPr>
              <m:ctrlPr>
                <w:del w:id="555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556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557" w:author="Haroun H" w:date="2017-11-09T12:45:00Z">
                  <w:rPr>
                    <w:rFonts w:ascii="Cambria Math" w:eastAsiaTheme="minorEastAsia" w:hAnsi="Cambria Math"/>
                  </w:rPr>
                  <m:t>(k)</m:t>
                </w:del>
              </m:r>
            </m:sup>
          </m:sSup>
          <m:r>
            <w:del w:id="558" w:author="Haroun H" w:date="2017-11-09T12:45:00Z">
              <w:rPr>
                <w:rFonts w:ascii="Cambria Math" w:eastAsiaTheme="minorEastAsia" w:hAnsi="Cambria Math"/>
              </w:rPr>
              <m:t>+w</m:t>
            </w:del>
          </m:r>
          <m:sSup>
            <m:sSupPr>
              <m:ctrlPr>
                <w:del w:id="559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560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61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562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r>
            <w:del w:id="563" w:author="Haroun H" w:date="2017-11-09T12:45:00Z">
              <w:rPr>
                <w:rFonts w:ascii="Cambria Math" w:eastAsiaTheme="minorEastAsia" w:hAnsi="Cambria Math"/>
              </w:rPr>
              <m:t>b</m:t>
            </w:del>
          </m:r>
        </m:oMath>
      </m:oMathPara>
    </w:p>
    <w:p w:rsidR="00155B92" w:rsidRPr="00A51971" w:rsidDel="003F7D6B" w:rsidRDefault="00155B92">
      <w:pPr>
        <w:pStyle w:val="Heading1"/>
        <w:rPr>
          <w:del w:id="564" w:author="Haroun H" w:date="2017-11-09T12:45:00Z"/>
          <w:rFonts w:eastAsiaTheme="minorEastAsia"/>
        </w:rPr>
        <w:pPrChange w:id="565" w:author="Haroun H" w:date="2017-11-09T22:06:00Z">
          <w:pPr/>
        </w:pPrChange>
      </w:pPr>
      <w:del w:id="566" w:author="Haroun H" w:date="2017-11-09T12:45:00Z">
        <w:r w:rsidDel="003F7D6B">
          <w:rPr>
            <w:rFonts w:eastAsiaTheme="minorEastAsia"/>
          </w:rPr>
          <w:delText xml:space="preserve">Following the notation in the text book, </w:delText>
        </w: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D+L</m:t>
          </m:r>
        </m:oMath>
        <w:r w:rsidDel="003F7D6B">
          <w:rPr>
            <w:rFonts w:eastAsiaTheme="minorEastAsia"/>
          </w:rPr>
          <w:delText xml:space="preserve"> and </w:delText>
        </w:r>
        <m:oMath>
          <m:r>
            <w:rPr>
              <w:rFonts w:ascii="Cambria Math" w:eastAsiaTheme="minorEastAsia" w:hAnsi="Cambria Math"/>
            </w:rPr>
            <m:t>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D-U</m:t>
          </m:r>
        </m:oMath>
      </w:del>
    </w:p>
    <w:p w:rsidR="00C93BD5" w:rsidRPr="008F42C6" w:rsidDel="003F7D6B" w:rsidRDefault="00324B22">
      <w:pPr>
        <w:pStyle w:val="Heading1"/>
        <w:rPr>
          <w:del w:id="567" w:author="Haroun H" w:date="2017-11-09T12:45:00Z"/>
          <w:rFonts w:eastAsiaTheme="minorEastAsia"/>
        </w:rPr>
        <w:pPrChange w:id="568" w:author="Haroun H" w:date="2017-11-09T22:06:00Z">
          <w:pPr/>
        </w:pPrChange>
      </w:pPr>
      <m:oMathPara>
        <m:oMath>
          <m:sSup>
            <m:sSupPr>
              <m:ctrlPr>
                <w:del w:id="569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570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571" w:author="Haroun H" w:date="2017-11-09T12:45:00Z">
                  <w:rPr>
                    <w:rFonts w:ascii="Cambria Math" w:eastAsiaTheme="minorEastAsia" w:hAnsi="Cambria Math"/>
                  </w:rPr>
                  <m:t>(k+1)</m:t>
                </w:del>
              </m:r>
            </m:sup>
          </m:sSup>
          <m:r>
            <w:del w:id="572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573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57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75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576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d>
            <m:dPr>
              <m:ctrlPr>
                <w:del w:id="577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r>
                <w:del w:id="578" w:author="Haroun H" w:date="2017-11-09T12:45:00Z">
                  <w:rPr>
                    <w:rFonts w:ascii="Cambria Math" w:eastAsiaTheme="minorEastAsia" w:hAnsi="Cambria Math"/>
                  </w:rPr>
                  <m:t>D+wL-wD-wU-wL</m:t>
                </w:del>
              </m:r>
            </m:e>
          </m:d>
          <m:sSup>
            <m:sSupPr>
              <m:ctrlPr>
                <w:del w:id="579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580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581" w:author="Haroun H" w:date="2017-11-09T12:45:00Z">
                  <w:rPr>
                    <w:rFonts w:ascii="Cambria Math" w:eastAsiaTheme="minorEastAsia" w:hAnsi="Cambria Math"/>
                  </w:rPr>
                  <m:t>(k)</m:t>
                </w:del>
              </m:r>
            </m:sup>
          </m:sSup>
          <m:r>
            <w:del w:id="582" w:author="Haroun H" w:date="2017-11-09T12:45:00Z">
              <w:rPr>
                <w:rFonts w:ascii="Cambria Math" w:eastAsiaTheme="minorEastAsia" w:hAnsi="Cambria Math"/>
              </w:rPr>
              <m:t>+w</m:t>
            </w:del>
          </m:r>
          <m:sSup>
            <m:sSupPr>
              <m:ctrlPr>
                <w:del w:id="583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58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585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586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r>
            <w:del w:id="587" w:author="Haroun H" w:date="2017-11-09T12:45:00Z">
              <w:rPr>
                <w:rFonts w:ascii="Cambria Math" w:eastAsiaTheme="minorEastAsia" w:hAnsi="Cambria Math"/>
              </w:rPr>
              <m:t>b</m:t>
            </w:del>
          </m:r>
        </m:oMath>
      </m:oMathPara>
    </w:p>
    <w:p w:rsidR="008F42C6" w:rsidRPr="008F42C6" w:rsidDel="003F7D6B" w:rsidRDefault="008F42C6">
      <w:pPr>
        <w:pStyle w:val="Heading1"/>
        <w:rPr>
          <w:del w:id="588" w:author="Haroun H" w:date="2017-11-09T12:45:00Z"/>
          <w:rFonts w:eastAsiaTheme="minorEastAsia"/>
        </w:rPr>
        <w:pPrChange w:id="589" w:author="Haroun H" w:date="2017-11-09T22:06:00Z">
          <w:pPr/>
        </w:pPrChange>
      </w:pPr>
      <m:oMathPara>
        <m:oMath>
          <m:r>
            <w:del w:id="590" w:author="Haroun H" w:date="2017-11-09T12:45:00Z">
              <w:rPr>
                <w:rFonts w:ascii="Cambria Math" w:eastAsiaTheme="minorEastAsia" w:hAnsi="Cambria Math"/>
              </w:rPr>
              <m:t>⇒</m:t>
            </w:del>
          </m:r>
          <m:sSup>
            <m:sSupPr>
              <m:ctrlPr>
                <w:del w:id="591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592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593" w:author="Haroun H" w:date="2017-11-09T12:45:00Z">
                  <w:rPr>
                    <w:rFonts w:ascii="Cambria Math" w:eastAsiaTheme="minorEastAsia" w:hAnsi="Cambria Math"/>
                  </w:rPr>
                  <m:t>(k+1)</m:t>
                </w:del>
              </m:r>
            </m:sup>
          </m:sSup>
          <m:r>
            <w:del w:id="594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d>
            <m:dPr>
              <m:ctrlPr>
                <w:del w:id="595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r>
                <w:del w:id="596" w:author="Haroun H" w:date="2017-11-09T12:45:00Z">
                  <w:rPr>
                    <w:rFonts w:ascii="Cambria Math" w:eastAsiaTheme="minorEastAsia" w:hAnsi="Cambria Math"/>
                  </w:rPr>
                  <m:t>I-w</m:t>
                </w:del>
              </m:r>
              <m:sSup>
                <m:sSupPr>
                  <m:ctrlPr>
                    <w:del w:id="597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sSupPr>
                <m:e>
                  <m:d>
                    <m:dPr>
                      <m:ctrlPr>
                        <w:del w:id="598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599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del>
                      </m:r>
                    </m:e>
                  </m:d>
                </m:e>
                <m:sup>
                  <m:r>
                    <w:del w:id="600" w:author="Haroun H" w:date="2017-11-09T12:45:00Z">
                      <w:rPr>
                        <w:rFonts w:ascii="Cambria Math" w:eastAsiaTheme="minorEastAsia" w:hAnsi="Cambria Math"/>
                      </w:rPr>
                      <m:t>-1</m:t>
                    </w:del>
                  </m:r>
                </m:sup>
              </m:sSup>
              <m:r>
                <w:del w:id="601" w:author="Haroun H" w:date="2017-11-09T12:45:00Z">
                  <w:rPr>
                    <w:rFonts w:ascii="Cambria Math" w:eastAsiaTheme="minorEastAsia" w:hAnsi="Cambria Math"/>
                  </w:rPr>
                  <m:t>A</m:t>
                </w:del>
              </m:r>
            </m:e>
          </m:d>
          <m:sSup>
            <m:sSupPr>
              <m:ctrlPr>
                <w:del w:id="602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03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604" w:author="Haroun H" w:date="2017-11-09T12:45:00Z">
                  <w:rPr>
                    <w:rFonts w:ascii="Cambria Math" w:eastAsiaTheme="minorEastAsia" w:hAnsi="Cambria Math"/>
                  </w:rPr>
                  <m:t>(k)</m:t>
                </w:del>
              </m:r>
            </m:sup>
          </m:sSup>
          <m:r>
            <w:del w:id="605" w:author="Haroun H" w:date="2017-11-09T12:45:00Z">
              <w:rPr>
                <w:rFonts w:ascii="Cambria Math" w:eastAsiaTheme="minorEastAsia" w:hAnsi="Cambria Math"/>
              </w:rPr>
              <m:t>+w</m:t>
            </w:del>
          </m:r>
          <m:sSup>
            <m:sSupPr>
              <m:ctrlPr>
                <w:del w:id="606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607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08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609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r>
            <w:del w:id="610" w:author="Haroun H" w:date="2017-11-09T12:45:00Z">
              <w:rPr>
                <w:rFonts w:ascii="Cambria Math" w:eastAsiaTheme="minorEastAsia" w:hAnsi="Cambria Math"/>
              </w:rPr>
              <m:t>b</m:t>
            </w:del>
          </m:r>
        </m:oMath>
      </m:oMathPara>
    </w:p>
    <w:p w:rsidR="008F42C6" w:rsidRPr="008F42C6" w:rsidDel="003F7D6B" w:rsidRDefault="008F42C6">
      <w:pPr>
        <w:pStyle w:val="Heading1"/>
        <w:rPr>
          <w:del w:id="611" w:author="Haroun H" w:date="2017-11-09T12:45:00Z"/>
          <w:rFonts w:eastAsiaTheme="minorEastAsia"/>
        </w:rPr>
        <w:pPrChange w:id="612" w:author="Haroun H" w:date="2017-11-09T22:06:00Z">
          <w:pPr/>
        </w:pPrChange>
      </w:pPr>
      <m:oMathPara>
        <m:oMath>
          <m:r>
            <w:del w:id="613" w:author="Haroun H" w:date="2017-11-09T12:45:00Z">
              <w:rPr>
                <w:rFonts w:ascii="Cambria Math" w:eastAsiaTheme="minorEastAsia" w:hAnsi="Cambria Math"/>
              </w:rPr>
              <m:t>⇒</m:t>
            </w:del>
          </m:r>
          <m:sSup>
            <m:sSupPr>
              <m:ctrlPr>
                <w:del w:id="614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15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616" w:author="Haroun H" w:date="2017-11-09T12:45:00Z">
                  <w:rPr>
                    <w:rFonts w:ascii="Cambria Math" w:eastAsiaTheme="minorEastAsia" w:hAnsi="Cambria Math"/>
                  </w:rPr>
                  <m:t>(k+1)</m:t>
                </w:del>
              </m:r>
            </m:sup>
          </m:sSup>
          <m:r>
            <w:del w:id="617" w:author="Haroun H" w:date="2017-11-09T12:45:00Z">
              <w:rPr>
                <w:rFonts w:ascii="Cambria Math" w:eastAsiaTheme="minorEastAsia" w:hAnsi="Cambria Math"/>
              </w:rPr>
              <m:t>-</m:t>
            </w:del>
          </m:r>
          <m:sSup>
            <m:sSupPr>
              <m:ctrlPr>
                <w:del w:id="618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19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d>
                <m:dPr>
                  <m:ctrlPr>
                    <w:del w:id="620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21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del>
                  </m:r>
                </m:e>
              </m:d>
            </m:sup>
          </m:sSup>
          <m:r>
            <w:del w:id="622" w:author="Haroun H" w:date="2017-11-09T12:45:00Z">
              <w:rPr>
                <w:rFonts w:ascii="Cambria Math" w:eastAsiaTheme="minorEastAsia" w:hAnsi="Cambria Math"/>
              </w:rPr>
              <m:t>=w</m:t>
            </w:del>
          </m:r>
          <m:sSup>
            <m:sSupPr>
              <m:ctrlPr>
                <w:del w:id="623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62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25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626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r>
            <w:del w:id="627" w:author="Haroun H" w:date="2017-11-09T12:45:00Z">
              <w:rPr>
                <w:rFonts w:ascii="Cambria Math" w:eastAsiaTheme="minorEastAsia" w:hAnsi="Cambria Math"/>
              </w:rPr>
              <m:t>(b-A</m:t>
            </w:del>
          </m:r>
          <m:sSup>
            <m:sSupPr>
              <m:ctrlPr>
                <w:del w:id="628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29" w:author="Haroun H" w:date="2017-11-09T12:45:00Z">
                  <w:rPr>
                    <w:rFonts w:ascii="Cambria Math" w:eastAsiaTheme="minorEastAsia" w:hAnsi="Cambria Math"/>
                  </w:rPr>
                  <m:t>x</m:t>
                </w:del>
              </m:r>
            </m:e>
            <m:sup>
              <m:r>
                <w:del w:id="630" w:author="Haroun H" w:date="2017-11-09T12:45:00Z">
                  <w:rPr>
                    <w:rFonts w:ascii="Cambria Math" w:eastAsiaTheme="minorEastAsia" w:hAnsi="Cambria Math"/>
                  </w:rPr>
                  <m:t>(k)</m:t>
                </w:del>
              </m:r>
            </m:sup>
          </m:sSup>
          <m:r>
            <w:del w:id="631" w:author="Haroun H" w:date="2017-11-09T12:45:00Z">
              <w:rPr>
                <w:rFonts w:ascii="Cambria Math" w:eastAsiaTheme="minorEastAsia" w:hAnsi="Cambria Math"/>
              </w:rPr>
              <m:t>)</m:t>
            </w:del>
          </m:r>
        </m:oMath>
      </m:oMathPara>
    </w:p>
    <w:p w:rsidR="008F42C6" w:rsidDel="003F7D6B" w:rsidRDefault="008F42C6">
      <w:pPr>
        <w:pStyle w:val="Heading1"/>
        <w:rPr>
          <w:del w:id="632" w:author="Haroun H" w:date="2017-11-09T12:45:00Z"/>
          <w:rFonts w:eastAsiaTheme="minorEastAsia"/>
        </w:rPr>
        <w:pPrChange w:id="633" w:author="Haroun H" w:date="2017-11-09T22:06:00Z">
          <w:pPr/>
        </w:pPrChange>
      </w:pPr>
      <w:del w:id="634" w:author="Haroun H" w:date="2017-11-09T12:45:00Z">
        <w:r w:rsidDel="003F7D6B">
          <w:rPr>
            <w:rFonts w:eastAsiaTheme="minorEastAsia"/>
          </w:rPr>
          <w:delText xml:space="preserve">Let </w:delTex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p>
          <m:r>
            <w:rPr>
              <w:rFonts w:ascii="Cambria Math" w:eastAsiaTheme="minorEastAsia" w:hAnsi="Cambria Math"/>
            </w:rPr>
            <m:t>=b-A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</m:oMath>
        <w:r w:rsidDel="003F7D6B">
          <w:rPr>
            <w:rFonts w:eastAsiaTheme="minorEastAsia"/>
          </w:rPr>
          <w:delText>.</w:delText>
        </w:r>
      </w:del>
    </w:p>
    <w:p w:rsidR="008F42C6" w:rsidDel="003F7D6B" w:rsidRDefault="008F42C6">
      <w:pPr>
        <w:pStyle w:val="Heading1"/>
        <w:rPr>
          <w:del w:id="635" w:author="Haroun H" w:date="2017-11-09T12:45:00Z"/>
          <w:rFonts w:eastAsiaTheme="minorEastAsia"/>
        </w:rPr>
        <w:pPrChange w:id="636" w:author="Haroun H" w:date="2017-11-09T22:06:00Z">
          <w:pPr/>
        </w:pPrChange>
      </w:pPr>
      <w:del w:id="637" w:author="Haroun H" w:date="2017-11-09T12:45:00Z">
        <w:r w:rsidDel="003F7D6B">
          <w:rPr>
            <w:rFonts w:eastAsiaTheme="minorEastAsia"/>
          </w:rPr>
          <w:delText>Therefore, the equation above becomes</w:delText>
        </w:r>
      </w:del>
    </w:p>
    <w:p w:rsidR="008F42C6" w:rsidRPr="008F42C6" w:rsidDel="003F7D6B" w:rsidRDefault="008F42C6">
      <w:pPr>
        <w:pStyle w:val="Heading1"/>
        <w:rPr>
          <w:del w:id="638" w:author="Haroun H" w:date="2017-11-09T12:45:00Z"/>
          <w:rFonts w:eastAsiaTheme="minorEastAsia"/>
        </w:rPr>
        <w:pPrChange w:id="639" w:author="Haroun H" w:date="2017-11-09T22:06:00Z">
          <w:pPr/>
        </w:pPrChange>
      </w:pPr>
      <m:oMathPara>
        <m:oMath>
          <m:r>
            <w:del w:id="640" w:author="Haroun H" w:date="2017-11-09T12:45:00Z">
              <w:rPr>
                <w:rFonts w:ascii="Cambria Math" w:eastAsiaTheme="minorEastAsia" w:hAnsi="Cambria Math"/>
              </w:rPr>
              <m:t>-</m:t>
            </w:del>
          </m:r>
          <m:sSup>
            <m:sSupPr>
              <m:ctrlPr>
                <w:del w:id="641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42" w:author="Haroun H" w:date="2017-11-09T12:45:00Z">
                  <w:rPr>
                    <w:rFonts w:ascii="Cambria Math" w:eastAsiaTheme="minorEastAsia" w:hAnsi="Cambria Math"/>
                  </w:rPr>
                  <m:t>A</m:t>
                </w:del>
              </m:r>
            </m:e>
            <m:sup>
              <m:r>
                <w:del w:id="643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d>
            <m:dPr>
              <m:ctrlPr>
                <w:del w:id="644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sSup>
                <m:sSupPr>
                  <m:ctrlPr>
                    <w:del w:id="645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sSupPr>
                <m:e>
                  <m:r>
                    <w:del w:id="646" w:author="Haroun H" w:date="2017-11-09T12:45:00Z">
                      <w:rPr>
                        <w:rFonts w:ascii="Cambria Math" w:eastAsiaTheme="minorEastAsia" w:hAnsi="Cambria Math"/>
                      </w:rPr>
                      <m:t>e</m:t>
                    </w:del>
                  </m:r>
                </m:e>
                <m:sup>
                  <m:d>
                    <m:dPr>
                      <m:ctrlPr>
                        <w:del w:id="647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648" w:author="Haroun H" w:date="2017-11-09T12:45:00Z">
                          <w:rPr>
                            <w:rFonts w:ascii="Cambria Math" w:eastAsiaTheme="minorEastAsia" w:hAnsi="Cambria Math"/>
                          </w:rPr>
                          <m:t>k+1</m:t>
                        </w:del>
                      </m:r>
                    </m:e>
                  </m:d>
                </m:sup>
              </m:sSup>
              <m:r>
                <w:del w:id="649" w:author="Haroun H" w:date="2017-11-09T12:45:00Z">
                  <w:rPr>
                    <w:rFonts w:ascii="Cambria Math" w:eastAsiaTheme="minorEastAsia" w:hAnsi="Cambria Math"/>
                  </w:rPr>
                  <m:t>-</m:t>
                </w:del>
              </m:r>
              <m:sSup>
                <m:sSupPr>
                  <m:ctrlPr>
                    <w:del w:id="650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sSupPr>
                <m:e>
                  <m:r>
                    <w:del w:id="651" w:author="Haroun H" w:date="2017-11-09T12:45:00Z">
                      <w:rPr>
                        <w:rFonts w:ascii="Cambria Math" w:eastAsiaTheme="minorEastAsia" w:hAnsi="Cambria Math"/>
                      </w:rPr>
                      <m:t>e</m:t>
                    </w:del>
                  </m:r>
                </m:e>
                <m:sup>
                  <m:d>
                    <m:dPr>
                      <m:ctrlPr>
                        <w:del w:id="652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653" w:author="Haroun H" w:date="2017-11-09T12:45:00Z">
                          <w:rPr>
                            <w:rFonts w:ascii="Cambria Math" w:eastAsiaTheme="minorEastAsia" w:hAnsi="Cambria Math"/>
                          </w:rPr>
                          <m:t>k</m:t>
                        </w:del>
                      </m:r>
                    </m:e>
                  </m:d>
                </m:sup>
              </m:sSup>
            </m:e>
          </m:d>
          <m:r>
            <w:del w:id="654" w:author="Haroun H" w:date="2017-11-09T12:45:00Z">
              <w:rPr>
                <w:rFonts w:ascii="Cambria Math" w:eastAsiaTheme="minorEastAsia" w:hAnsi="Cambria Math"/>
              </w:rPr>
              <m:t>=w</m:t>
            </w:del>
          </m:r>
          <m:sSup>
            <m:sSupPr>
              <m:ctrlPr>
                <w:del w:id="655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656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57" w:author="Haroun H" w:date="2017-11-09T12:45:00Z">
                      <w:rPr>
                        <w:rFonts w:ascii="Cambria Math" w:eastAsiaTheme="minorEastAsia" w:hAnsi="Cambria Math"/>
                      </w:rPr>
                      <m:t>D+wL</m:t>
                    </w:del>
                  </m:r>
                </m:e>
              </m:d>
            </m:e>
            <m:sup>
              <m:r>
                <w:del w:id="658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sSup>
            <m:sSupPr>
              <m:ctrlPr>
                <w:del w:id="659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60" w:author="Haroun H" w:date="2017-11-09T12:45:00Z">
                  <w:rPr>
                    <w:rFonts w:ascii="Cambria Math" w:eastAsiaTheme="minorEastAsia" w:hAnsi="Cambria Math"/>
                  </w:rPr>
                  <m:t>e</m:t>
                </w:del>
              </m:r>
            </m:e>
            <m:sup>
              <m:d>
                <m:dPr>
                  <m:ctrlPr>
                    <w:del w:id="661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62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del>
                  </m:r>
                </m:e>
              </m:d>
            </m:sup>
          </m:sSup>
        </m:oMath>
      </m:oMathPara>
    </w:p>
    <w:p w:rsidR="008F42C6" w:rsidRPr="003A61EE" w:rsidDel="003F7D6B" w:rsidRDefault="008F42C6">
      <w:pPr>
        <w:pStyle w:val="Heading1"/>
        <w:rPr>
          <w:del w:id="663" w:author="Haroun H" w:date="2017-11-09T12:45:00Z"/>
          <w:rFonts w:eastAsiaTheme="minorEastAsia"/>
        </w:rPr>
        <w:pPrChange w:id="664" w:author="Haroun H" w:date="2017-11-09T22:06:00Z">
          <w:pPr/>
        </w:pPrChange>
      </w:pPr>
      <m:oMathPara>
        <m:oMath>
          <m:r>
            <w:del w:id="665" w:author="Haroun H" w:date="2017-11-09T12:45:00Z">
              <w:rPr>
                <w:rFonts w:ascii="Cambria Math" w:eastAsiaTheme="minorEastAsia" w:hAnsi="Cambria Math"/>
              </w:rPr>
              <m:t>⇒</m:t>
            </w:del>
          </m:r>
          <m:sSup>
            <m:sSupPr>
              <m:ctrlPr>
                <w:del w:id="666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67" w:author="Haroun H" w:date="2017-11-09T12:45:00Z">
                  <w:rPr>
                    <w:rFonts w:ascii="Cambria Math" w:eastAsiaTheme="minorEastAsia" w:hAnsi="Cambria Math"/>
                  </w:rPr>
                  <m:t>e</m:t>
                </w:del>
              </m:r>
            </m:e>
            <m:sup>
              <m:d>
                <m:dPr>
                  <m:ctrlPr>
                    <w:del w:id="668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69" w:author="Haroun H" w:date="2017-11-09T12:45:00Z">
                      <w:rPr>
                        <w:rFonts w:ascii="Cambria Math" w:eastAsiaTheme="minorEastAsia" w:hAnsi="Cambria Math"/>
                      </w:rPr>
                      <m:t>k+1</m:t>
                    </w:del>
                  </m:r>
                </m:e>
              </m:d>
            </m:sup>
          </m:sSup>
          <m:r>
            <w:del w:id="670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d>
            <m:dPr>
              <m:ctrlPr>
                <w:del w:id="671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r>
                <w:del w:id="672" w:author="Haroun H" w:date="2017-11-09T12:45:00Z">
                  <w:rPr>
                    <w:rFonts w:ascii="Cambria Math" w:eastAsiaTheme="minorEastAsia" w:hAnsi="Cambria Math"/>
                  </w:rPr>
                  <m:t>I-wA</m:t>
                </w:del>
              </m:r>
              <m:sSup>
                <m:sSupPr>
                  <m:ctrlPr>
                    <w:del w:id="673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sSupPr>
                <m:e>
                  <m:d>
                    <m:dPr>
                      <m:ctrlPr>
                        <w:del w:id="674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675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del>
                      </m:r>
                    </m:e>
                  </m:d>
                </m:e>
                <m:sup>
                  <m:r>
                    <w:del w:id="676" w:author="Haroun H" w:date="2017-11-09T12:45:00Z">
                      <w:rPr>
                        <w:rFonts w:ascii="Cambria Math" w:eastAsiaTheme="minorEastAsia" w:hAnsi="Cambria Math"/>
                      </w:rPr>
                      <m:t>-1</m:t>
                    </w:del>
                  </m:r>
                </m:sup>
              </m:sSup>
            </m:e>
          </m:d>
          <m:sSup>
            <m:sSupPr>
              <m:ctrlPr>
                <w:del w:id="677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678" w:author="Haroun H" w:date="2017-11-09T12:45:00Z">
                  <w:rPr>
                    <w:rFonts w:ascii="Cambria Math" w:eastAsiaTheme="minorEastAsia" w:hAnsi="Cambria Math"/>
                  </w:rPr>
                  <m:t>e</m:t>
                </w:del>
              </m:r>
            </m:e>
            <m:sup>
              <m:d>
                <m:dPr>
                  <m:ctrlPr>
                    <w:del w:id="679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680" w:author="Haroun H" w:date="2017-11-09T12:45:00Z">
                      <w:rPr>
                        <w:rFonts w:ascii="Cambria Math" w:eastAsiaTheme="minorEastAsia" w:hAnsi="Cambria Math"/>
                      </w:rPr>
                      <m:t>k</m:t>
                    </w:del>
                  </m:r>
                </m:e>
              </m:d>
            </m:sup>
          </m:sSup>
        </m:oMath>
      </m:oMathPara>
    </w:p>
    <w:p w:rsidR="003A61EE" w:rsidDel="003F7D6B" w:rsidRDefault="003A61EE">
      <w:pPr>
        <w:pStyle w:val="Heading1"/>
        <w:rPr>
          <w:del w:id="681" w:author="Haroun H" w:date="2017-11-09T12:45:00Z"/>
          <w:rFonts w:eastAsiaTheme="minorEastAsia"/>
        </w:rPr>
        <w:pPrChange w:id="682" w:author="Haroun H" w:date="2017-11-09T22:06:00Z">
          <w:pPr/>
        </w:pPrChange>
      </w:pPr>
      <w:del w:id="683" w:author="Haroun H" w:date="2017-11-09T12:45:00Z">
        <w:r w:rsidDel="003F7D6B">
          <w:rPr>
            <w:rFonts w:eastAsiaTheme="minorEastAsia"/>
          </w:rPr>
          <w:delText xml:space="preserve">The iterations converge if </w:delText>
        </w:r>
        <m:oMath>
          <m:r>
            <w:rPr>
              <w:rFonts w:ascii="Cambria Math" w:eastAsiaTheme="minorEastAsia" w:hAnsi="Cambria Math"/>
            </w:rPr>
            <m:t>||I-wA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D+wL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||&lt;1</m:t>
          </m:r>
        </m:oMath>
      </w:del>
    </w:p>
    <w:p w:rsidR="003051FB" w:rsidDel="003F7D6B" w:rsidRDefault="003051FB">
      <w:pPr>
        <w:pStyle w:val="Heading1"/>
        <w:rPr>
          <w:del w:id="684" w:author="Haroun H" w:date="2017-11-09T12:45:00Z"/>
          <w:rFonts w:eastAsiaTheme="minorEastAsia"/>
        </w:rPr>
        <w:pPrChange w:id="685" w:author="Haroun H" w:date="2017-11-09T22:06:00Z">
          <w:pPr/>
        </w:pPrChange>
      </w:pPr>
    </w:p>
    <w:p w:rsidR="005130FC" w:rsidDel="003F7D6B" w:rsidRDefault="005130FC">
      <w:pPr>
        <w:pStyle w:val="Heading1"/>
        <w:rPr>
          <w:del w:id="686" w:author="Haroun H" w:date="2017-11-09T12:45:00Z"/>
          <w:rFonts w:eastAsiaTheme="minorEastAsia"/>
        </w:rPr>
        <w:pPrChange w:id="687" w:author="Haroun H" w:date="2017-11-09T22:06:00Z">
          <w:pPr/>
        </w:pPrChange>
      </w:pPr>
      <w:del w:id="688" w:author="Haroun H" w:date="2017-11-09T12:45:00Z">
        <w:r w:rsidDel="003F7D6B">
          <w:rPr>
            <w:rFonts w:eastAsiaTheme="minorEastAsia"/>
          </w:rPr>
          <w:delText xml:space="preserve">However, I believe it is unclear how to solve something like this. An alternative method is to say that the spectral radius of </w:delText>
        </w:r>
        <m:oMath>
          <m:r>
            <w:rPr>
              <w:rFonts w:ascii="Cambria Math" w:eastAsiaTheme="minorEastAsia" w:hAnsi="Cambria Math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D+wL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1-w</m:t>
                  </m:r>
                </m:e>
              </m:d>
              <m:r>
                <w:rPr>
                  <w:rFonts w:ascii="Cambria Math" w:eastAsiaTheme="minorEastAsia" w:hAnsi="Cambria Math"/>
                </w:rPr>
                <m:t>D-wU</m:t>
              </m:r>
            </m:e>
          </m:d>
        </m:oMath>
        <w:r w:rsidDel="003F7D6B">
          <w:rPr>
            <w:rFonts w:eastAsiaTheme="minorEastAsia"/>
          </w:rPr>
          <w:delText xml:space="preserve"> is less than 1. This is a statement made in the book. Note that I defined </w:delText>
        </w:r>
        <m:oMath>
          <m:r>
            <w:rPr>
              <w:rFonts w:ascii="Cambria Math" w:eastAsiaTheme="minorEastAsia" w:hAnsi="Cambria Math"/>
            </w:rPr>
            <m:t>G</m:t>
          </m:r>
        </m:oMath>
        <w:r w:rsidDel="003F7D6B">
          <w:rPr>
            <w:rFonts w:eastAsiaTheme="minorEastAsia"/>
          </w:rPr>
          <w:delText xml:space="preserve"> in the line above.</w:delText>
        </w:r>
      </w:del>
    </w:p>
    <w:p w:rsidR="005130FC" w:rsidDel="003F7D6B" w:rsidRDefault="005130FC">
      <w:pPr>
        <w:pStyle w:val="Heading1"/>
        <w:rPr>
          <w:del w:id="689" w:author="Haroun H" w:date="2017-11-09T12:45:00Z"/>
          <w:rFonts w:eastAsiaTheme="minorEastAsia"/>
        </w:rPr>
        <w:pPrChange w:id="690" w:author="Haroun H" w:date="2017-11-09T22:06:00Z">
          <w:pPr/>
        </w:pPrChange>
      </w:pPr>
      <w:del w:id="691" w:author="Haroun H" w:date="2017-11-09T12:45:00Z">
        <w:r w:rsidDel="003F7D6B">
          <w:rPr>
            <w:rFonts w:eastAsiaTheme="minorEastAsia"/>
          </w:rPr>
          <w:delText xml:space="preserve">What we need is a bound on </w:delText>
        </w: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  <w:r w:rsidDel="003F7D6B">
          <w:rPr>
            <w:rFonts w:eastAsiaTheme="minorEastAsia"/>
          </w:rPr>
          <w:delText xml:space="preserve"> in terms of </w:delText>
        </w:r>
        <m:oMath>
          <m:r>
            <w:rPr>
              <w:rFonts w:ascii="Cambria Math" w:eastAsiaTheme="minorEastAsia" w:hAnsi="Cambria Math"/>
            </w:rPr>
            <m:t>w</m:t>
          </m:r>
        </m:oMath>
        <w:r w:rsidDel="003F7D6B">
          <w:rPr>
            <w:rFonts w:eastAsiaTheme="minorEastAsia"/>
          </w:rPr>
          <w:delText>. One way to do this is to say:</w:delText>
        </w:r>
      </w:del>
    </w:p>
    <w:p w:rsidR="005130FC" w:rsidRPr="00684C37" w:rsidDel="003F7D6B" w:rsidRDefault="00324B22">
      <w:pPr>
        <w:pStyle w:val="Heading1"/>
        <w:rPr>
          <w:del w:id="692" w:author="Haroun H" w:date="2017-11-09T12:45:00Z"/>
          <w:rFonts w:eastAsiaTheme="minorEastAsia"/>
        </w:rPr>
        <w:pPrChange w:id="693" w:author="Haroun H" w:date="2017-11-09T22:06:00Z">
          <w:pPr/>
        </w:pPrChange>
      </w:pPr>
      <m:oMathPara>
        <m:oMath>
          <m:sSub>
            <m:sSubPr>
              <m:ctrlPr>
                <w:del w:id="694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bPr>
            <m:e>
              <m:r>
                <w:del w:id="695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w:del>
              </m:r>
              <m:ctrlPr>
                <w:del w:id="696" w:author="Haroun H" w:date="2017-11-09T12:45:00Z">
                  <w:rPr>
                    <w:rFonts w:ascii="Cambria Math" w:eastAsiaTheme="minorEastAsia" w:hAnsi="Cambria Math"/>
                  </w:rPr>
                </w:del>
              </m:ctrlPr>
            </m:e>
            <m:sub>
              <m:r>
                <w:del w:id="697" w:author="Haroun H" w:date="2017-11-09T12:45:00Z">
                  <w:rPr>
                    <w:rFonts w:ascii="Cambria Math" w:eastAsiaTheme="minorEastAsia" w:hAnsi="Cambria Math"/>
                  </w:rPr>
                  <m:t>i</m:t>
                </w:del>
              </m:r>
            </m:sub>
          </m:sSub>
          <m:sSub>
            <m:sSubPr>
              <m:ctrlPr>
                <w:del w:id="698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bPr>
            <m:e>
              <m:r>
                <w:del w:id="699" w:author="Haroun H" w:date="2017-11-09T12:45:00Z">
                  <w:rPr>
                    <w:rFonts w:ascii="Cambria Math" w:eastAsiaTheme="minorEastAsia" w:hAnsi="Cambria Math"/>
                  </w:rPr>
                  <m:t>λ</m:t>
                </w:del>
              </m:r>
            </m:e>
            <m:sub>
              <m:r>
                <w:del w:id="700" w:author="Haroun H" w:date="2017-11-09T12:45:00Z">
                  <w:rPr>
                    <w:rFonts w:ascii="Cambria Math" w:eastAsiaTheme="minorEastAsia" w:hAnsi="Cambria Math"/>
                  </w:rPr>
                  <m:t>i</m:t>
                </w:del>
              </m:r>
            </m:sub>
          </m:sSub>
          <m:r>
            <w:del w:id="701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func>
            <m:funcPr>
              <m:ctrlPr>
                <w:del w:id="702" w:author="Haroun H" w:date="2017-11-09T12:45:00Z">
                  <w:rPr>
                    <w:rFonts w:ascii="Cambria Math" w:eastAsiaTheme="minorEastAsia" w:hAnsi="Cambria Math"/>
                  </w:rPr>
                </w:del>
              </m:ctrlPr>
            </m:funcPr>
            <m:fName>
              <m:r>
                <w:del w:id="703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del>
              </m:r>
            </m:fName>
            <m:e>
              <m:d>
                <m:dPr>
                  <m:ctrlPr>
                    <w:del w:id="704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705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del>
                  </m:r>
                </m:e>
              </m:d>
            </m:e>
          </m:func>
          <m:r>
            <w:del w:id="706" w:author="Haroun H" w:date="2017-11-09T12:45:00Z">
              <w:rPr>
                <w:rFonts w:ascii="Cambria Math" w:eastAsiaTheme="minorEastAsia" w:hAnsi="Cambria Math"/>
              </w:rPr>
              <m:t>≤</m:t>
            </w:del>
          </m:r>
          <m:sSubSup>
            <m:sSubSupPr>
              <m:ctrlPr>
                <w:del w:id="707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bSupPr>
            <m:e>
              <m:r>
                <w:del w:id="708" w:author="Haroun H" w:date="2017-11-09T12:45:00Z">
                  <w:rPr>
                    <w:rFonts w:ascii="Cambria Math" w:eastAsiaTheme="minorEastAsia" w:hAnsi="Cambria Math"/>
                  </w:rPr>
                  <m:t>λ</m:t>
                </w:del>
              </m:r>
            </m:e>
            <m:sub>
              <m:r>
                <w:del w:id="709" w:author="Haroun H" w:date="2017-11-09T12:45:00Z">
                  <w:rPr>
                    <w:rFonts w:ascii="Cambria Math" w:eastAsiaTheme="minorEastAsia" w:hAnsi="Cambria Math"/>
                  </w:rPr>
                  <m:t>1</m:t>
                </w:del>
              </m:r>
            </m:sub>
            <m:sup>
              <m:r>
                <w:del w:id="710" w:author="Haroun H" w:date="2017-11-09T12:45:00Z">
                  <w:rPr>
                    <w:rFonts w:ascii="Cambria Math" w:eastAsiaTheme="minorEastAsia" w:hAnsi="Cambria Math"/>
                  </w:rPr>
                  <m:t>n</m:t>
                </w:del>
              </m:r>
            </m:sup>
          </m:sSubSup>
          <m:r>
            <w:del w:id="711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712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r>
                <w:del w:id="713" w:author="Haroun H" w:date="2017-11-09T12:45:00Z">
                  <w:rPr>
                    <w:rFonts w:ascii="Cambria Math" w:eastAsiaTheme="minorEastAsia" w:hAnsi="Cambria Math"/>
                  </w:rPr>
                  <m:t>ρ</m:t>
                </w:del>
              </m:r>
            </m:e>
            <m:sup>
              <m:r>
                <w:del w:id="714" w:author="Haroun H" w:date="2017-11-09T12:45:00Z">
                  <w:rPr>
                    <w:rFonts w:ascii="Cambria Math" w:eastAsiaTheme="minorEastAsia" w:hAnsi="Cambria Math"/>
                  </w:rPr>
                  <m:t>n</m:t>
                </w:del>
              </m:r>
            </m:sup>
          </m:sSup>
        </m:oMath>
      </m:oMathPara>
    </w:p>
    <w:p w:rsidR="00684C37" w:rsidDel="003F7D6B" w:rsidRDefault="00684C37">
      <w:pPr>
        <w:pStyle w:val="Heading1"/>
        <w:rPr>
          <w:del w:id="715" w:author="Haroun H" w:date="2017-11-09T12:45:00Z"/>
          <w:rFonts w:eastAsiaTheme="minorEastAsia"/>
        </w:rPr>
        <w:pPrChange w:id="716" w:author="Haroun H" w:date="2017-11-09T22:06:00Z">
          <w:pPr/>
        </w:pPrChange>
      </w:pPr>
      <w:del w:id="717" w:author="Haroun H" w:date="2017-11-09T12:45:00Z">
        <w:r w:rsidDel="003F7D6B">
          <w:rPr>
            <w:rFonts w:eastAsiaTheme="minorEastAsia"/>
          </w:rPr>
          <w:delText xml:space="preserve">Where </w:delText>
        </w:r>
        <m:oMath>
          <m:r>
            <w:rPr>
              <w:rFonts w:ascii="Cambria Math" w:eastAsiaTheme="minorEastAsia" w:hAnsi="Cambria Math"/>
            </w:rPr>
            <m:t>n</m:t>
          </m:r>
        </m:oMath>
        <w:r w:rsidDel="003F7D6B">
          <w:rPr>
            <w:rFonts w:eastAsiaTheme="minorEastAsia"/>
          </w:rPr>
          <w:delText xml:space="preserve"> is the dimensionality of </w:delText>
        </w:r>
        <m:oMath>
          <m:r>
            <w:rPr>
              <w:rFonts w:ascii="Cambria Math" w:eastAsiaTheme="minorEastAsia" w:hAnsi="Cambria Math"/>
            </w:rPr>
            <m:t>G</m:t>
          </m:r>
        </m:oMath>
        <w:r w:rsidDel="003F7D6B">
          <w:rPr>
            <w:rFonts w:eastAsiaTheme="minorEastAsia"/>
          </w:rPr>
          <w:delText>.</w:delText>
        </w:r>
      </w:del>
    </w:p>
    <w:p w:rsidR="00684C37" w:rsidRPr="00684C37" w:rsidDel="003F7D6B" w:rsidRDefault="00324B22">
      <w:pPr>
        <w:pStyle w:val="Heading1"/>
        <w:rPr>
          <w:del w:id="718" w:author="Haroun H" w:date="2017-11-09T12:45:00Z"/>
          <w:rFonts w:eastAsiaTheme="minorEastAsia"/>
        </w:rPr>
        <w:pPrChange w:id="719" w:author="Haroun H" w:date="2017-11-09T22:06:00Z">
          <w:pPr/>
        </w:pPrChange>
      </w:pPr>
      <m:oMathPara>
        <m:oMath>
          <m:func>
            <m:funcPr>
              <m:ctrlPr>
                <w:del w:id="720" w:author="Haroun H" w:date="2017-11-09T12:45:00Z">
                  <w:rPr>
                    <w:rFonts w:ascii="Cambria Math" w:eastAsiaTheme="minorEastAsia" w:hAnsi="Cambria Math"/>
                  </w:rPr>
                </w:del>
              </m:ctrlPr>
            </m:funcPr>
            <m:fName>
              <m:r>
                <w:del w:id="721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del>
              </m:r>
            </m:fName>
            <m:e>
              <m:d>
                <m:dPr>
                  <m:ctrlPr>
                    <w:del w:id="722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723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del>
                  </m:r>
                </m:e>
              </m:d>
            </m:e>
          </m:func>
          <m:r>
            <w:del w:id="724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725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func>
                <m:funcPr>
                  <m:ctrlPr>
                    <w:del w:id="726" w:author="Haroun H" w:date="2017-11-09T12:45:00Z">
                      <w:rPr>
                        <w:rFonts w:ascii="Cambria Math" w:eastAsiaTheme="minorEastAsia" w:hAnsi="Cambria Math"/>
                      </w:rPr>
                    </w:del>
                  </m:ctrlPr>
                </m:funcPr>
                <m:fName>
                  <m:r>
                    <w:del w:id="727" w:author="Haroun H" w:date="2017-11-09T12:45:00Z"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w:del>
                  </m:r>
                </m:fName>
                <m:e>
                  <m:d>
                    <m:dPr>
                      <m:ctrlPr>
                        <w:del w:id="728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729" w:author="Haroun H" w:date="2017-11-09T12:45:00Z">
                          <w:rPr>
                            <w:rFonts w:ascii="Cambria Math" w:eastAsiaTheme="minorEastAsia" w:hAnsi="Cambria Math"/>
                          </w:rPr>
                          <m:t>D+wL</m:t>
                        </w:del>
                      </m:r>
                    </m:e>
                  </m:d>
                </m:e>
              </m:func>
            </m:e>
            <m:sup>
              <m:r>
                <w:del w:id="730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r>
            <w:del w:id="731" w:author="Haroun H" w:date="2017-11-09T12:45:00Z">
              <m:rPr>
                <m:sty m:val="p"/>
              </m:rPr>
              <w:rPr>
                <w:rFonts w:ascii="Cambria Math" w:eastAsiaTheme="minorEastAsia" w:hAnsi="Cambria Math"/>
              </w:rPr>
              <m:t>det⁡</m:t>
            </w:del>
          </m:r>
          <m:r>
            <w:del w:id="732" w:author="Haroun H" w:date="2017-11-09T12:45:00Z">
              <w:rPr>
                <w:rFonts w:ascii="Cambria Math" w:eastAsiaTheme="minorEastAsia" w:hAnsi="Cambria Math"/>
              </w:rPr>
              <m:t>(</m:t>
            </w:del>
          </m:r>
          <m:d>
            <m:dPr>
              <m:ctrlPr>
                <w:del w:id="733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r>
                <w:del w:id="734" w:author="Haroun H" w:date="2017-11-09T12:45:00Z">
                  <w:rPr>
                    <w:rFonts w:ascii="Cambria Math" w:eastAsiaTheme="minorEastAsia" w:hAnsi="Cambria Math"/>
                  </w:rPr>
                  <m:t>1-w</m:t>
                </w:del>
              </m:r>
            </m:e>
          </m:d>
          <m:r>
            <w:del w:id="735" w:author="Haroun H" w:date="2017-11-09T12:45:00Z">
              <w:rPr>
                <w:rFonts w:ascii="Cambria Math" w:eastAsiaTheme="minorEastAsia" w:hAnsi="Cambria Math"/>
              </w:rPr>
              <m:t>D-wU)</m:t>
            </w:del>
          </m:r>
        </m:oMath>
      </m:oMathPara>
    </w:p>
    <w:p w:rsidR="00684C37" w:rsidDel="003F7D6B" w:rsidRDefault="00684C37">
      <w:pPr>
        <w:pStyle w:val="Heading1"/>
        <w:rPr>
          <w:del w:id="736" w:author="Haroun H" w:date="2017-11-09T12:45:00Z"/>
          <w:rFonts w:eastAsiaTheme="minorEastAsia"/>
        </w:rPr>
        <w:pPrChange w:id="737" w:author="Haroun H" w:date="2017-11-09T22:06:00Z">
          <w:pPr/>
        </w:pPrChange>
      </w:pPr>
      <w:del w:id="738" w:author="Haroun H" w:date="2017-11-09T12:45:00Z">
        <w:r w:rsidDel="003F7D6B">
          <w:rPr>
            <w:rFonts w:eastAsiaTheme="minorEastAsia"/>
          </w:rPr>
          <w:delText>We know that the determinant of a triangular matrix is just the product of the diagonal entries.</w:delText>
        </w:r>
      </w:del>
    </w:p>
    <w:p w:rsidR="00684C37" w:rsidDel="003F7D6B" w:rsidRDefault="00684C37">
      <w:pPr>
        <w:pStyle w:val="Heading1"/>
        <w:rPr>
          <w:del w:id="739" w:author="Haroun H" w:date="2017-11-09T12:45:00Z"/>
          <w:rFonts w:eastAsiaTheme="minorEastAsia"/>
        </w:rPr>
        <w:pPrChange w:id="740" w:author="Haroun H" w:date="2017-11-09T22:06:00Z">
          <w:pPr/>
        </w:pPrChange>
      </w:pPr>
      <w:del w:id="741" w:author="Haroun H" w:date="2017-11-09T12:45:00Z">
        <w:r w:rsidDel="003F7D6B">
          <w:rPr>
            <w:rFonts w:eastAsiaTheme="minorEastAsia"/>
          </w:rPr>
          <w:delText>Hence,</w:delText>
        </w:r>
      </w:del>
    </w:p>
    <w:p w:rsidR="00684C37" w:rsidRPr="00684C37" w:rsidDel="003F7D6B" w:rsidRDefault="00324B22">
      <w:pPr>
        <w:pStyle w:val="Heading1"/>
        <w:rPr>
          <w:del w:id="742" w:author="Haroun H" w:date="2017-11-09T12:45:00Z"/>
          <w:rFonts w:eastAsiaTheme="minorEastAsia"/>
        </w:rPr>
        <w:pPrChange w:id="743" w:author="Haroun H" w:date="2017-11-09T22:06:00Z">
          <w:pPr/>
        </w:pPrChange>
      </w:pPr>
      <m:oMathPara>
        <m:oMath>
          <m:func>
            <m:funcPr>
              <m:ctrlPr>
                <w:del w:id="744" w:author="Haroun H" w:date="2017-11-09T12:45:00Z">
                  <w:rPr>
                    <w:rFonts w:ascii="Cambria Math" w:eastAsiaTheme="minorEastAsia" w:hAnsi="Cambria Math"/>
                  </w:rPr>
                </w:del>
              </m:ctrlPr>
            </m:funcPr>
            <m:fName>
              <m:r>
                <w:del w:id="745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del>
              </m:r>
            </m:fName>
            <m:e>
              <m:d>
                <m:dPr>
                  <m:ctrlPr>
                    <w:del w:id="746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747" w:author="Haroun H" w:date="2017-11-09T12:45:00Z">
                      <w:rPr>
                        <w:rFonts w:ascii="Cambria Math" w:eastAsiaTheme="minorEastAsia" w:hAnsi="Cambria Math"/>
                      </w:rPr>
                      <m:t>G</m:t>
                    </w:del>
                  </m:r>
                </m:e>
              </m:d>
            </m:e>
          </m:func>
          <m:r>
            <w:del w:id="748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749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func>
                <m:funcPr>
                  <m:ctrlPr>
                    <w:del w:id="750" w:author="Haroun H" w:date="2017-11-09T12:45:00Z">
                      <w:rPr>
                        <w:rFonts w:ascii="Cambria Math" w:eastAsiaTheme="minorEastAsia" w:hAnsi="Cambria Math"/>
                      </w:rPr>
                    </w:del>
                  </m:ctrlPr>
                </m:funcPr>
                <m:fName>
                  <m:r>
                    <w:del w:id="751" w:author="Haroun H" w:date="2017-11-09T12:45:00Z"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w:del>
                  </m:r>
                </m:fName>
                <m:e>
                  <m:d>
                    <m:dPr>
                      <m:ctrlPr>
                        <w:del w:id="752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753" w:author="Haroun H" w:date="2017-11-09T12:45:00Z">
                          <w:rPr>
                            <w:rFonts w:ascii="Cambria Math" w:eastAsiaTheme="minorEastAsia" w:hAnsi="Cambria Math"/>
                          </w:rPr>
                          <m:t>D</m:t>
                        </w:del>
                      </m:r>
                    </m:e>
                  </m:d>
                </m:e>
              </m:func>
            </m:e>
            <m:sup>
              <m:r>
                <w:del w:id="754" w:author="Haroun H" w:date="2017-11-09T12:45:00Z">
                  <w:rPr>
                    <w:rFonts w:ascii="Cambria Math" w:eastAsiaTheme="minorEastAsia" w:hAnsi="Cambria Math"/>
                  </w:rPr>
                  <m:t>-1</m:t>
                </w:del>
              </m:r>
            </m:sup>
          </m:sSup>
          <m:func>
            <m:funcPr>
              <m:ctrlPr>
                <w:del w:id="755" w:author="Haroun H" w:date="2017-11-09T12:45:00Z">
                  <w:rPr>
                    <w:rFonts w:ascii="Cambria Math" w:eastAsiaTheme="minorEastAsia" w:hAnsi="Cambria Math"/>
                  </w:rPr>
                </w:del>
              </m:ctrlPr>
            </m:funcPr>
            <m:fName>
              <m:r>
                <w:del w:id="756" w:author="Haroun H" w:date="2017-11-09T12:45:00Z"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w:del>
              </m:r>
            </m:fName>
            <m:e>
              <m:d>
                <m:dPr>
                  <m:ctrlPr>
                    <w:del w:id="757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d>
                    <m:dPr>
                      <m:ctrlPr>
                        <w:del w:id="758" w:author="Haroun H" w:date="2017-11-09T12:45:00Z">
                          <w:rPr>
                            <w:rFonts w:ascii="Cambria Math" w:eastAsiaTheme="minorEastAsia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759" w:author="Haroun H" w:date="2017-11-09T12:45:00Z">
                          <w:rPr>
                            <w:rFonts w:ascii="Cambria Math" w:eastAsiaTheme="minorEastAsia" w:hAnsi="Cambria Math"/>
                          </w:rPr>
                          <m:t>1-w</m:t>
                        </w:del>
                      </m:r>
                    </m:e>
                  </m:d>
                  <m:r>
                    <w:del w:id="760" w:author="Haroun H" w:date="2017-11-09T12:45:00Z">
                      <w:rPr>
                        <w:rFonts w:ascii="Cambria Math" w:eastAsiaTheme="minorEastAsia" w:hAnsi="Cambria Math"/>
                      </w:rPr>
                      <m:t>D</m:t>
                    </w:del>
                  </m:r>
                </m:e>
              </m:d>
            </m:e>
          </m:func>
          <m:r>
            <w:del w:id="761" w:author="Haroun H" w:date="2017-11-09T12:45:00Z">
              <w:rPr>
                <w:rFonts w:ascii="Cambria Math" w:eastAsiaTheme="minorEastAsia" w:hAnsi="Cambria Math"/>
              </w:rPr>
              <m:t>=</m:t>
            </w:del>
          </m:r>
          <m:sSup>
            <m:sSupPr>
              <m:ctrlPr>
                <w:del w:id="762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sSupPr>
            <m:e>
              <m:d>
                <m:dPr>
                  <m:ctrlPr>
                    <w:del w:id="763" w:author="Haroun H" w:date="2017-11-09T12:45:00Z">
                      <w:rPr>
                        <w:rFonts w:ascii="Cambria Math" w:eastAsiaTheme="minorEastAsia" w:hAnsi="Cambria Math"/>
                        <w:i/>
                      </w:rPr>
                    </w:del>
                  </m:ctrlPr>
                </m:dPr>
                <m:e>
                  <m:r>
                    <w:del w:id="764" w:author="Haroun H" w:date="2017-11-09T12:45:00Z">
                      <w:rPr>
                        <w:rFonts w:ascii="Cambria Math" w:eastAsiaTheme="minorEastAsia" w:hAnsi="Cambria Math"/>
                      </w:rPr>
                      <m:t>1-w</m:t>
                    </w:del>
                  </m:r>
                </m:e>
              </m:d>
            </m:e>
            <m:sup>
              <m:r>
                <w:del w:id="765" w:author="Haroun H" w:date="2017-11-09T12:45:00Z">
                  <w:rPr>
                    <w:rFonts w:ascii="Cambria Math" w:eastAsiaTheme="minorEastAsia" w:hAnsi="Cambria Math"/>
                  </w:rPr>
                  <m:t>n</m:t>
                </w:del>
              </m:r>
            </m:sup>
          </m:sSup>
        </m:oMath>
      </m:oMathPara>
    </w:p>
    <w:p w:rsidR="00684C37" w:rsidDel="003F7D6B" w:rsidRDefault="00684C37">
      <w:pPr>
        <w:pStyle w:val="Heading1"/>
        <w:rPr>
          <w:del w:id="766" w:author="Haroun H" w:date="2017-11-09T12:45:00Z"/>
          <w:rFonts w:eastAsiaTheme="minorEastAsia"/>
        </w:rPr>
        <w:pPrChange w:id="767" w:author="Haroun H" w:date="2017-11-09T22:06:00Z">
          <w:pPr/>
        </w:pPrChange>
      </w:pPr>
      <w:del w:id="768" w:author="Haroun H" w:date="2017-11-09T12:45:00Z">
        <w:r w:rsidDel="003F7D6B">
          <w:rPr>
            <w:rFonts w:eastAsiaTheme="minorEastAsia"/>
          </w:rPr>
          <w:delText xml:space="preserve">Using this, we see that </w:delText>
        </w: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  <w:r w:rsidDel="003F7D6B">
          <w:rPr>
            <w:rFonts w:eastAsiaTheme="minorEastAsia"/>
          </w:rPr>
          <w:delText>.</w:delText>
        </w:r>
      </w:del>
    </w:p>
    <w:p w:rsidR="00684C37" w:rsidRPr="00684C37" w:rsidDel="003F7D6B" w:rsidRDefault="00684C37">
      <w:pPr>
        <w:pStyle w:val="Heading1"/>
        <w:rPr>
          <w:del w:id="769" w:author="Haroun H" w:date="2017-11-09T12:45:00Z"/>
          <w:rFonts w:eastAsiaTheme="minorEastAsia"/>
        </w:rPr>
        <w:pPrChange w:id="770" w:author="Haroun H" w:date="2017-11-09T22:06:00Z">
          <w:pPr/>
        </w:pPrChange>
      </w:pPr>
      <m:oMathPara>
        <m:oMath>
          <m:r>
            <w:del w:id="771" w:author="Haroun H" w:date="2017-11-09T12:45:00Z">
              <w:rPr>
                <w:rFonts w:ascii="Cambria Math" w:eastAsiaTheme="minorEastAsia" w:hAnsi="Cambria Math"/>
              </w:rPr>
              <m:t>⇒ρ≥</m:t>
            </w:del>
          </m:r>
          <m:d>
            <m:dPr>
              <m:begChr m:val="|"/>
              <m:endChr m:val="|"/>
              <m:ctrlPr>
                <w:del w:id="772" w:author="Haroun H" w:date="2017-11-09T12:45:00Z">
                  <w:rPr>
                    <w:rFonts w:ascii="Cambria Math" w:eastAsiaTheme="minorEastAsia" w:hAnsi="Cambria Math"/>
                    <w:i/>
                  </w:rPr>
                </w:del>
              </m:ctrlPr>
            </m:dPr>
            <m:e>
              <m:r>
                <w:del w:id="773" w:author="Haroun H" w:date="2017-11-09T12:45:00Z">
                  <w:rPr>
                    <w:rFonts w:ascii="Cambria Math" w:eastAsiaTheme="minorEastAsia" w:hAnsi="Cambria Math"/>
                  </w:rPr>
                  <m:t>1-w</m:t>
                </w:del>
              </m:r>
            </m:e>
          </m:d>
        </m:oMath>
      </m:oMathPara>
    </w:p>
    <w:p w:rsidR="00684C37" w:rsidDel="003F7D6B" w:rsidRDefault="00684C37">
      <w:pPr>
        <w:pStyle w:val="Heading1"/>
        <w:rPr>
          <w:del w:id="774" w:author="Haroun H" w:date="2017-11-09T12:45:00Z"/>
          <w:rFonts w:eastAsiaTheme="minorEastAsia"/>
        </w:rPr>
        <w:pPrChange w:id="775" w:author="Haroun H" w:date="2017-11-09T22:06:00Z">
          <w:pPr/>
        </w:pPrChange>
      </w:pPr>
      <w:del w:id="776" w:author="Haroun H" w:date="2017-11-09T12:45:00Z">
        <w:r w:rsidDel="003F7D6B">
          <w:rPr>
            <w:rFonts w:eastAsiaTheme="minorEastAsia"/>
          </w:rPr>
          <w:delText xml:space="preserve">If </w:delText>
        </w:r>
        <m:oMath>
          <m:r>
            <w:rPr>
              <w:rFonts w:ascii="Cambria Math" w:eastAsiaTheme="minorEastAsia" w:hAnsi="Cambria Math"/>
            </w:rPr>
            <m:t>w∉(0,2)</m:t>
          </m:r>
        </m:oMath>
        <w:r w:rsidR="001B742C" w:rsidDel="003F7D6B">
          <w:rPr>
            <w:rFonts w:eastAsiaTheme="minorEastAsia"/>
          </w:rPr>
          <w:delText xml:space="preserve">, then </w:delText>
        </w: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1-w</m:t>
              </m:r>
            </m:e>
          </m:d>
          <m:r>
            <w:rPr>
              <w:rFonts w:ascii="Cambria Math" w:eastAsiaTheme="minorEastAsia" w:hAnsi="Cambria Math"/>
            </w:rPr>
            <m:t>≥1</m:t>
          </m:r>
        </m:oMath>
        <w:r w:rsidR="001B742C" w:rsidDel="003F7D6B">
          <w:rPr>
            <w:rFonts w:eastAsiaTheme="minorEastAsia"/>
          </w:rPr>
          <w:delText xml:space="preserve"> and hence </w:delText>
        </w:r>
        <m:oMath>
          <m:r>
            <w:rPr>
              <w:rFonts w:ascii="Cambria Math" w:eastAsiaTheme="minorEastAsia" w:hAnsi="Cambria Math"/>
            </w:rPr>
            <m:t>ρ≥1</m:t>
          </m:r>
        </m:oMath>
        <w:r w:rsidR="001B742C" w:rsidDel="003F7D6B">
          <w:rPr>
            <w:rFonts w:eastAsiaTheme="minorEastAsia"/>
          </w:rPr>
          <w:delText xml:space="preserve"> which means that the algorithm does NOT converge, or equivalent</w:delText>
        </w:r>
        <w:r w:rsidR="009433D3" w:rsidDel="003F7D6B">
          <w:rPr>
            <w:rFonts w:eastAsiaTheme="minorEastAsia"/>
          </w:rPr>
          <w:delText>l</w:delText>
        </w:r>
        <w:r w:rsidR="001B742C" w:rsidDel="003F7D6B">
          <w:rPr>
            <w:rFonts w:eastAsiaTheme="minorEastAsia"/>
          </w:rPr>
          <w:delText>y, diverges.</w:delText>
        </w:r>
      </w:del>
    </w:p>
    <w:p w:rsidR="009433D3" w:rsidDel="003F7D6B" w:rsidRDefault="009433D3">
      <w:pPr>
        <w:pStyle w:val="Heading1"/>
        <w:rPr>
          <w:del w:id="777" w:author="Haroun H" w:date="2017-11-09T12:45:00Z"/>
          <w:lang w:val="en-US"/>
        </w:rPr>
      </w:pPr>
      <w:del w:id="778" w:author="Haroun H" w:date="2017-11-09T12:45:00Z">
        <w:r w:rsidDel="003F7D6B">
          <w:rPr>
            <w:lang w:val="en-US"/>
          </w:rPr>
          <w:delText>Computer Problem 11.4</w:delText>
        </w:r>
      </w:del>
    </w:p>
    <w:p w:rsidR="003B1AB1" w:rsidDel="003F7D6B" w:rsidRDefault="003B1AB1">
      <w:pPr>
        <w:pStyle w:val="Heading1"/>
        <w:rPr>
          <w:del w:id="779" w:author="Haroun H" w:date="2017-11-09T12:45:00Z"/>
          <w:lang w:val="en-US"/>
        </w:rPr>
        <w:pPrChange w:id="780" w:author="Haroun H" w:date="2017-11-09T22:06:00Z">
          <w:pPr/>
        </w:pPrChange>
      </w:pPr>
      <w:del w:id="781" w:author="Haroun H" w:date="2017-11-09T12:45:00Z">
        <w:r w:rsidRPr="003B1AB1" w:rsidDel="003F7D6B">
          <w:rPr>
            <w:lang w:val="en-US"/>
          </w:rPr>
          <w:delText>Use method of lines and any OD</w:delText>
        </w:r>
        <w:r w:rsidDel="003F7D6B">
          <w:rPr>
            <w:lang w:val="en-US"/>
          </w:rPr>
          <w:delText>E solve of your choice to solve</w:delText>
        </w:r>
      </w:del>
    </w:p>
    <w:p w:rsidR="003B1AB1" w:rsidRPr="003B1AB1" w:rsidDel="003F7D6B" w:rsidRDefault="00324B22">
      <w:pPr>
        <w:pStyle w:val="Heading1"/>
        <w:rPr>
          <w:del w:id="782" w:author="Haroun H" w:date="2017-11-09T12:45:00Z"/>
          <w:lang w:val="en-US"/>
        </w:rPr>
        <w:pPrChange w:id="783" w:author="Haroun H" w:date="2017-11-09T22:06:00Z">
          <w:pPr/>
        </w:pPrChange>
      </w:pPr>
      <m:oMathPara>
        <m:oMath>
          <m:sSub>
            <m:sSubPr>
              <m:ctrlPr>
                <w:del w:id="784" w:author="Haroun H" w:date="2017-11-09T12:4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785" w:author="Haroun H" w:date="2017-11-09T12:45:00Z">
                  <w:rPr>
                    <w:rFonts w:ascii="Cambria Math" w:hAnsi="Cambria Math"/>
                    <w:lang w:val="en-US"/>
                  </w:rPr>
                  <m:t>u</m:t>
                </w:del>
              </m:r>
            </m:e>
            <m:sub>
              <m:r>
                <w:del w:id="786" w:author="Haroun H" w:date="2017-11-09T12:45:00Z">
                  <w:rPr>
                    <w:rFonts w:ascii="Cambria Math" w:hAnsi="Cambria Math"/>
                    <w:lang w:val="en-US"/>
                  </w:rPr>
                  <m:t>t</m:t>
                </w:del>
              </m:r>
            </m:sub>
          </m:sSub>
          <m:r>
            <w:del w:id="787" w:author="Haroun H" w:date="2017-11-09T12:45:00Z">
              <w:rPr>
                <w:rFonts w:ascii="Cambria Math" w:hAnsi="Cambria Math"/>
                <w:lang w:val="en-US"/>
              </w:rPr>
              <m:t>=-</m:t>
            </w:del>
          </m:r>
          <m:sSub>
            <m:sSubPr>
              <m:ctrlPr>
                <w:del w:id="788" w:author="Haroun H" w:date="2017-11-09T12:45:00Z">
                  <w:rPr>
                    <w:rFonts w:ascii="Cambria Math" w:hAnsi="Cambria Math"/>
                    <w:i/>
                    <w:lang w:val="en-US"/>
                  </w:rPr>
                </w:del>
              </m:ctrlPr>
            </m:sSubPr>
            <m:e>
              <m:r>
                <w:del w:id="789" w:author="Haroun H" w:date="2017-11-09T12:45:00Z">
                  <w:rPr>
                    <w:rFonts w:ascii="Cambria Math" w:hAnsi="Cambria Math"/>
                    <w:lang w:val="en-US"/>
                  </w:rPr>
                  <m:t>u</m:t>
                </w:del>
              </m:r>
            </m:e>
            <m:sub>
              <m:r>
                <w:del w:id="790" w:author="Haroun H" w:date="2017-11-09T12:45:00Z">
                  <w:rPr>
                    <w:rFonts w:ascii="Cambria Math" w:hAnsi="Cambria Math"/>
                    <w:lang w:val="en-US"/>
                  </w:rPr>
                  <m:t>x</m:t>
                </w:del>
              </m:r>
            </m:sub>
          </m:sSub>
        </m:oMath>
      </m:oMathPara>
    </w:p>
    <w:p w:rsidR="003B1AB1" w:rsidRPr="003B1AB1" w:rsidDel="003F7D6B" w:rsidRDefault="003B1AB1">
      <w:pPr>
        <w:pStyle w:val="Heading1"/>
        <w:rPr>
          <w:del w:id="791" w:author="Haroun H" w:date="2017-11-09T12:45:00Z"/>
          <w:rFonts w:eastAsiaTheme="minorEastAsia"/>
          <w:lang w:val="en-US"/>
        </w:rPr>
        <w:pPrChange w:id="792" w:author="Haroun H" w:date="2017-11-09T22:06:00Z">
          <w:pPr/>
        </w:pPrChange>
      </w:pPr>
      <m:oMathPara>
        <m:oMath>
          <m:r>
            <w:del w:id="793" w:author="Haroun H" w:date="2017-11-09T12:45:00Z">
              <w:rPr>
                <w:rFonts w:ascii="Cambria Math" w:hAnsi="Cambria Math"/>
                <w:lang w:val="en-US"/>
              </w:rPr>
              <m:t>x∈</m:t>
            </w:del>
          </m:r>
          <m:d>
            <m:dPr>
              <m:begChr m:val="["/>
              <m:endChr m:val="]"/>
              <m:ctrlPr>
                <w:del w:id="794" w:author="Haroun H" w:date="2017-11-09T12:45:00Z">
                  <w:rPr>
                    <w:rFonts w:ascii="Cambria Math" w:hAnsi="Cambria Math"/>
                    <w:i/>
                    <w:lang w:val="en-US"/>
                  </w:rPr>
                </w:del>
              </m:ctrlPr>
            </m:dPr>
            <m:e>
              <m:r>
                <w:del w:id="795" w:author="Haroun H" w:date="2017-11-09T12:45:00Z">
                  <w:rPr>
                    <w:rFonts w:ascii="Cambria Math" w:hAnsi="Cambria Math"/>
                    <w:lang w:val="en-US"/>
                  </w:rPr>
                  <m:t>0,1</m:t>
                </w:del>
              </m:r>
            </m:e>
          </m:d>
        </m:oMath>
      </m:oMathPara>
    </w:p>
    <w:p w:rsidR="003B1AB1" w:rsidRPr="003B1AB1" w:rsidDel="003F7D6B" w:rsidRDefault="003B1AB1">
      <w:pPr>
        <w:pStyle w:val="Heading1"/>
        <w:rPr>
          <w:del w:id="796" w:author="Haroun H" w:date="2017-11-09T12:45:00Z"/>
          <w:rFonts w:eastAsiaTheme="minorEastAsia"/>
          <w:lang w:val="en-US"/>
        </w:rPr>
        <w:pPrChange w:id="797" w:author="Haroun H" w:date="2017-11-09T22:06:00Z">
          <w:pPr/>
        </w:pPrChange>
      </w:pPr>
      <m:oMathPara>
        <m:oMath>
          <m:r>
            <w:del w:id="798" w:author="Haroun H" w:date="2017-11-09T12:45:00Z">
              <w:rPr>
                <w:rFonts w:ascii="Cambria Math" w:eastAsiaTheme="minorEastAsia" w:hAnsi="Cambria Math"/>
                <w:lang w:val="en-US"/>
              </w:rPr>
              <m:t>t≥0</m:t>
            </w:del>
          </m:r>
        </m:oMath>
      </m:oMathPara>
    </w:p>
    <w:p w:rsidR="003B1AB1" w:rsidRPr="003B1AB1" w:rsidDel="003F7D6B" w:rsidRDefault="003B1AB1">
      <w:pPr>
        <w:pStyle w:val="Heading1"/>
        <w:rPr>
          <w:del w:id="799" w:author="Haroun H" w:date="2017-11-09T12:45:00Z"/>
          <w:lang w:val="en-US"/>
        </w:rPr>
        <w:pPrChange w:id="800" w:author="Haroun H" w:date="2017-11-09T22:06:00Z">
          <w:pPr/>
        </w:pPrChange>
      </w:pPr>
      <w:del w:id="801" w:author="Haroun H" w:date="2017-11-09T12:45:00Z">
        <w:r w:rsidRPr="003B1AB1" w:rsidDel="003F7D6B">
          <w:rPr>
            <w:lang w:val="en-US"/>
          </w:rPr>
          <w:delText>initial conditions:</w:delText>
        </w:r>
      </w:del>
    </w:p>
    <w:p w:rsidR="003B1AB1" w:rsidRPr="003B1AB1" w:rsidDel="003F7D6B" w:rsidRDefault="003B1AB1">
      <w:pPr>
        <w:pStyle w:val="Heading1"/>
        <w:rPr>
          <w:del w:id="802" w:author="Haroun H" w:date="2017-11-09T12:45:00Z"/>
          <w:lang w:val="en-US"/>
        </w:rPr>
        <w:pPrChange w:id="803" w:author="Haroun H" w:date="2017-11-09T22:06:00Z">
          <w:pPr/>
        </w:pPrChange>
      </w:pPr>
      <m:oMathPara>
        <m:oMath>
          <m:r>
            <w:del w:id="804" w:author="Haroun H" w:date="2017-11-09T12:45:00Z">
              <w:rPr>
                <w:rFonts w:ascii="Cambria Math" w:hAnsi="Cambria Math"/>
                <w:lang w:val="en-US"/>
              </w:rPr>
              <m:t>u(0, x) = 0</m:t>
            </w:del>
          </m:r>
        </m:oMath>
      </m:oMathPara>
    </w:p>
    <w:p w:rsidR="003B1AB1" w:rsidRPr="003B1AB1" w:rsidDel="003F7D6B" w:rsidRDefault="003B1AB1">
      <w:pPr>
        <w:pStyle w:val="Heading1"/>
        <w:rPr>
          <w:del w:id="805" w:author="Haroun H" w:date="2017-11-09T12:45:00Z"/>
          <w:lang w:val="en-US"/>
        </w:rPr>
        <w:pPrChange w:id="806" w:author="Haroun H" w:date="2017-11-09T22:06:00Z">
          <w:pPr/>
        </w:pPrChange>
      </w:pPr>
      <w:del w:id="807" w:author="Haroun H" w:date="2017-11-09T12:45:00Z">
        <w:r w:rsidRPr="003B1AB1" w:rsidDel="003F7D6B">
          <w:rPr>
            <w:lang w:val="en-US"/>
          </w:rPr>
          <w:delText>boundary conditions:</w:delText>
        </w:r>
      </w:del>
    </w:p>
    <w:p w:rsidR="003B1AB1" w:rsidRPr="003B1AB1" w:rsidDel="003F7D6B" w:rsidRDefault="003B1AB1">
      <w:pPr>
        <w:pStyle w:val="Heading1"/>
        <w:rPr>
          <w:del w:id="808" w:author="Haroun H" w:date="2017-11-09T12:45:00Z"/>
          <w:lang w:val="en-US"/>
        </w:rPr>
        <w:pPrChange w:id="809" w:author="Haroun H" w:date="2017-11-09T22:06:00Z">
          <w:pPr/>
        </w:pPrChange>
      </w:pPr>
      <m:oMathPara>
        <m:oMath>
          <m:r>
            <w:del w:id="810" w:author="Haroun H" w:date="2017-11-09T12:45:00Z">
              <w:rPr>
                <w:rFonts w:ascii="Cambria Math" w:hAnsi="Cambria Math"/>
                <w:lang w:val="en-US"/>
              </w:rPr>
              <m:t>u(t, 0) = 1</m:t>
            </w:del>
          </m:r>
        </m:oMath>
      </m:oMathPara>
    </w:p>
    <w:p w:rsidR="003B1AB1" w:rsidRPr="003B1AB1" w:rsidDel="003F7D6B" w:rsidRDefault="003B1AB1">
      <w:pPr>
        <w:pStyle w:val="Heading1"/>
        <w:rPr>
          <w:del w:id="811" w:author="Haroun H" w:date="2017-11-09T12:45:00Z"/>
          <w:lang w:val="en-US"/>
        </w:rPr>
        <w:pPrChange w:id="812" w:author="Haroun H" w:date="2017-11-09T22:06:00Z">
          <w:pPr/>
        </w:pPrChange>
      </w:pPr>
    </w:p>
    <w:p w:rsidR="00924B15" w:rsidDel="003F7D6B" w:rsidRDefault="003B1AB1">
      <w:pPr>
        <w:pStyle w:val="Heading1"/>
        <w:rPr>
          <w:del w:id="813" w:author="Haroun H" w:date="2017-11-09T12:45:00Z"/>
          <w:lang w:val="en-US"/>
        </w:rPr>
        <w:pPrChange w:id="814" w:author="Haroun H" w:date="2017-11-09T22:06:00Z">
          <w:pPr/>
        </w:pPrChange>
      </w:pPr>
      <w:del w:id="815" w:author="Haroun H" w:date="2017-11-09T12:45:00Z">
        <w:r w:rsidRPr="003B1AB1" w:rsidDel="003F7D6B">
          <w:rPr>
            <w:lang w:val="en-US"/>
          </w:rPr>
          <w:delText xml:space="preserve">Over </w:delText>
        </w:r>
        <m:oMath>
          <m:r>
            <w:rPr>
              <w:rFonts w:ascii="Cambria Math" w:hAnsi="Cambria Math"/>
              <w:lang w:val="en-US"/>
            </w:rPr>
            <m:t>t∈[0, 2]</m:t>
          </m:r>
        </m:oMath>
        <w:r w:rsidR="00924B15" w:rsidDel="003F7D6B">
          <w:rPr>
            <w:rFonts w:eastAsiaTheme="minorEastAsia"/>
            <w:lang w:val="en-US"/>
          </w:rPr>
          <w:delText xml:space="preserve">, </w:delText>
        </w:r>
        <w:r w:rsidR="00924B15" w:rsidDel="003F7D6B">
          <w:rPr>
            <w:lang w:val="en-US"/>
          </w:rPr>
          <w:delText>p</w:delText>
        </w:r>
        <w:r w:rsidRPr="003B1AB1" w:rsidDel="003F7D6B">
          <w:rPr>
            <w:lang w:val="en-US"/>
          </w:rPr>
          <w:delText xml:space="preserve">lot </w:delText>
        </w:r>
        <m:oMath>
          <m:r>
            <w:rPr>
              <w:rFonts w:ascii="Cambria Math" w:hAnsi="Cambria Math"/>
              <w:lang w:val="en-US"/>
            </w:rPr>
            <m:t>u(t,x)</m:t>
          </m:r>
        </m:oMath>
        <w:r w:rsidRPr="003B1AB1" w:rsidDel="003F7D6B">
          <w:rPr>
            <w:lang w:val="en-US"/>
          </w:rPr>
          <w:delText xml:space="preserve"> vs </w:delText>
        </w:r>
        <m:oMath>
          <m:r>
            <w:rPr>
              <w:rFonts w:ascii="Cambria Math" w:hAnsi="Cambria Math"/>
              <w:lang w:val="en-US"/>
            </w:rPr>
            <m:t>t, x</m:t>
          </m:r>
        </m:oMath>
        <w:r w:rsidR="00924B15" w:rsidDel="003F7D6B">
          <w:rPr>
            <w:lang w:val="en-US"/>
          </w:rPr>
          <w:delText xml:space="preserve"> (3D surface plot). T</w:delText>
        </w:r>
        <w:r w:rsidRPr="003B1AB1" w:rsidDel="003F7D6B">
          <w:rPr>
            <w:lang w:val="en-US"/>
          </w:rPr>
          <w:delText>ry both one sided and centered finite difference for spatial discretization</w:delText>
        </w:r>
        <w:r w:rsidR="00924B15" w:rsidDel="003F7D6B">
          <w:rPr>
            <w:lang w:val="en-US"/>
          </w:rPr>
          <w:delText xml:space="preserve">. </w:delText>
        </w:r>
        <w:r w:rsidRPr="003B1AB1" w:rsidDel="003F7D6B">
          <w:rPr>
            <w:lang w:val="en-US"/>
          </w:rPr>
          <w:delText xml:space="preserve">The actual solution is a step function of height 1 moving toward </w:delText>
        </w:r>
        <w:r w:rsidR="00924B15" w:rsidDel="003F7D6B">
          <w:rPr>
            <w:lang w:val="en-US"/>
          </w:rPr>
          <w:delText xml:space="preserve">positive </w:delText>
        </w:r>
        <m:oMath>
          <m:r>
            <w:rPr>
              <w:rFonts w:ascii="Cambria Math" w:hAnsi="Cambria Math"/>
              <w:lang w:val="en-US"/>
            </w:rPr>
            <m:t>X</m:t>
          </m:r>
        </m:oMath>
        <w:r w:rsidR="00924B15" w:rsidDel="003F7D6B">
          <w:rPr>
            <w:rFonts w:eastAsiaTheme="minorEastAsia"/>
            <w:lang w:val="en-US"/>
          </w:rPr>
          <w:delText xml:space="preserve"> </w:delText>
        </w:r>
        <w:r w:rsidRPr="003B1AB1" w:rsidDel="003F7D6B">
          <w:rPr>
            <w:lang w:val="en-US"/>
          </w:rPr>
          <w:delText>with velocity 1</w:delText>
        </w:r>
        <w:r w:rsidR="00924B15" w:rsidDel="003F7D6B">
          <w:rPr>
            <w:lang w:val="en-US"/>
          </w:rPr>
          <w:delText>.</w:delText>
        </w:r>
      </w:del>
    </w:p>
    <w:p w:rsidR="003B1AB1" w:rsidRPr="003B1AB1" w:rsidDel="007E5547" w:rsidRDefault="003B1AB1">
      <w:pPr>
        <w:pStyle w:val="Heading1"/>
        <w:rPr>
          <w:del w:id="816" w:author="Haroun H" w:date="2017-11-09T10:36:00Z"/>
          <w:lang w:val="en-US"/>
        </w:rPr>
        <w:pPrChange w:id="817" w:author="Haroun H" w:date="2017-11-09T22:06:00Z">
          <w:pPr/>
        </w:pPrChange>
      </w:pPr>
      <w:del w:id="818" w:author="Haroun H" w:date="2017-11-09T12:45:00Z">
        <w:r w:rsidRPr="003B1AB1" w:rsidDel="003F7D6B">
          <w:rPr>
            <w:lang w:val="en-US"/>
          </w:rPr>
          <w:delText>Does either scheme get close?</w:delText>
        </w:r>
      </w:del>
    </w:p>
    <w:p w:rsidR="003B1AB1" w:rsidRPr="003B1AB1" w:rsidDel="007E5547" w:rsidRDefault="003B1AB1">
      <w:pPr>
        <w:pStyle w:val="Heading1"/>
        <w:rPr>
          <w:del w:id="819" w:author="Haroun H" w:date="2017-11-09T10:36:00Z"/>
          <w:lang w:val="en-US"/>
        </w:rPr>
        <w:pPrChange w:id="820" w:author="Haroun H" w:date="2017-11-09T22:06:00Z">
          <w:pPr/>
        </w:pPrChange>
      </w:pPr>
      <w:del w:id="821" w:author="Haroun H" w:date="2017-11-09T12:45:00Z">
        <w:r w:rsidRPr="003B1AB1" w:rsidDel="003F7D6B">
          <w:rPr>
            <w:lang w:val="en-US"/>
          </w:rPr>
          <w:delText>Describe the difference between computed solutions</w:delText>
        </w:r>
      </w:del>
    </w:p>
    <w:p w:rsidR="003B1AB1" w:rsidRPr="003B1AB1" w:rsidDel="007E5547" w:rsidRDefault="003B1AB1">
      <w:pPr>
        <w:pStyle w:val="Heading1"/>
        <w:rPr>
          <w:del w:id="822" w:author="Haroun H" w:date="2017-11-09T10:36:00Z"/>
          <w:lang w:val="en-US"/>
        </w:rPr>
        <w:pPrChange w:id="823" w:author="Haroun H" w:date="2017-11-09T22:06:00Z">
          <w:pPr/>
        </w:pPrChange>
      </w:pPr>
      <w:del w:id="824" w:author="Haroun H" w:date="2017-11-09T12:45:00Z">
        <w:r w:rsidRPr="003B1AB1" w:rsidDel="003F7D6B">
          <w:rPr>
            <w:lang w:val="en-US"/>
          </w:rPr>
          <w:delText xml:space="preserve">Which </w:delText>
        </w:r>
      </w:del>
      <w:del w:id="825" w:author="Haroun H" w:date="2017-11-09T10:36:00Z">
        <w:r w:rsidRPr="003B1AB1" w:rsidDel="007E5547">
          <w:rPr>
            <w:lang w:val="en-US"/>
          </w:rPr>
          <w:delText xml:space="preserve">soln </w:delText>
        </w:r>
      </w:del>
      <w:del w:id="826" w:author="Haroun H" w:date="2017-11-09T12:45:00Z">
        <w:r w:rsidRPr="003B1AB1" w:rsidDel="003F7D6B">
          <w:rPr>
            <w:lang w:val="en-US"/>
          </w:rPr>
          <w:delText>is smoother?</w:delText>
        </w:r>
      </w:del>
    </w:p>
    <w:p w:rsidR="009433D3" w:rsidRPr="009433D3" w:rsidDel="003F7D6B" w:rsidRDefault="003B1AB1">
      <w:pPr>
        <w:pStyle w:val="Heading1"/>
        <w:rPr>
          <w:del w:id="827" w:author="Haroun H" w:date="2017-11-09T12:45:00Z"/>
          <w:lang w:val="en-US"/>
        </w:rPr>
        <w:pPrChange w:id="828" w:author="Haroun H" w:date="2017-11-09T22:06:00Z">
          <w:pPr/>
        </w:pPrChange>
      </w:pPr>
      <w:del w:id="829" w:author="Haroun H" w:date="2017-11-09T12:45:00Z">
        <w:r w:rsidRPr="003B1AB1" w:rsidDel="003F7D6B">
          <w:rPr>
            <w:lang w:val="en-US"/>
          </w:rPr>
          <w:delText>Which is more accurate?</w:delText>
        </w:r>
      </w:del>
    </w:p>
    <w:p w:rsidR="009433D3" w:rsidDel="003F7D6B" w:rsidRDefault="009433D3">
      <w:pPr>
        <w:pStyle w:val="Heading1"/>
        <w:rPr>
          <w:del w:id="830" w:author="Haroun H" w:date="2017-11-09T12:45:00Z"/>
          <w:lang w:val="en-US"/>
        </w:rPr>
      </w:pPr>
      <w:del w:id="831" w:author="Haroun H" w:date="2017-11-09T12:45:00Z">
        <w:r w:rsidDel="003F7D6B">
          <w:rPr>
            <w:lang w:val="en-US"/>
          </w:rPr>
          <w:delText>Computer Problem 11.12</w:delText>
        </w:r>
      </w:del>
    </w:p>
    <w:p w:rsidR="009433D3" w:rsidDel="003F7D6B" w:rsidRDefault="00324B22">
      <w:pPr>
        <w:pStyle w:val="Heading1"/>
        <w:rPr>
          <w:del w:id="832" w:author="Haroun H" w:date="2017-11-09T12:45:00Z"/>
          <w:lang w:val="en-US"/>
        </w:rPr>
      </w:pPr>
      <m:oMath>
        <m:func>
          <m:funcPr>
            <m:ctrlPr>
              <w:del w:id="833" w:author="Haroun H" w:date="2017-11-09T12:45:00Z">
                <w:rPr>
                  <w:rFonts w:ascii="Cambria Math" w:eastAsiaTheme="minorEastAsia" w:hAnsi="Cambria Math"/>
                  <w:i/>
                  <w:lang w:val="en-US"/>
                </w:rPr>
              </w:del>
            </m:ctrlPr>
          </m:funcPr>
          <m:fName>
            <m:r>
              <w:del w:id="834" w:author="Haroun H" w:date="2017-11-09T12:45:00Z"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w:del>
            </m:r>
          </m:fName>
          <m:e/>
        </m:func>
        <m:func>
          <m:funcPr>
            <m:ctrlPr>
              <w:del w:id="835" w:author="Haroun H" w:date="2017-11-09T12:45:00Z">
                <w:rPr>
                  <w:rFonts w:ascii="Cambria Math" w:eastAsiaTheme="minorEastAsia" w:hAnsi="Cambria Math"/>
                  <w:lang w:val="en-US"/>
                </w:rPr>
              </w:del>
            </m:ctrlPr>
          </m:funcPr>
          <m:fName>
            <m:r>
              <w:del w:id="836" w:author="Haroun H" w:date="2017-11-09T12:45:00Z"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w:del>
            </m:r>
          </m:fName>
          <m:e/>
        </m:func>
        <m:func>
          <m:funcPr>
            <m:ctrlPr>
              <w:del w:id="837" w:author="Haroun H" w:date="2017-11-09T12:45:00Z">
                <w:rPr>
                  <w:rFonts w:ascii="Cambria Math" w:eastAsiaTheme="minorEastAsia" w:hAnsi="Cambria Math"/>
                  <w:i/>
                  <w:lang w:val="en-US"/>
                </w:rPr>
              </w:del>
            </m:ctrlPr>
          </m:funcPr>
          <m:fName>
            <m:r>
              <w:del w:id="838" w:author="Haroun H" w:date="2017-11-09T12:45:00Z"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w:del>
            </m:r>
          </m:fName>
          <m:e/>
        </m:func>
        <m:r>
          <w:del w:id="839" w:author="Haroun H" w:date="2017-11-09T12:45:00Z">
            <m:rPr>
              <m:sty m:val="p"/>
            </m:rPr>
            <w:rPr>
              <w:rFonts w:ascii="Cambria Math" w:hAnsi="Cambria Math"/>
              <w:lang w:val="en-US"/>
            </w:rPr>
            <m:t>cos⁡</m:t>
          </w:del>
        </m:r>
        <m:func>
          <m:funcPr>
            <m:ctrlPr>
              <w:del w:id="840" w:author="Haroun H" w:date="2017-11-09T12:45:00Z">
                <w:rPr>
                  <w:rFonts w:ascii="Cambria Math" w:hAnsi="Cambria Math"/>
                  <w:lang w:val="en-US"/>
                </w:rPr>
              </w:del>
            </m:ctrlPr>
          </m:funcPr>
          <m:fName>
            <m:r>
              <w:del w:id="841" w:author="Haroun H" w:date="2017-11-09T12:45:00Z"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w:del>
            </m:r>
          </m:fName>
          <m:e/>
        </m:func>
        <m:r>
          <w:del w:id="842" w:author="Haroun H" w:date="2017-11-09T12:45:00Z">
            <m:rPr>
              <m:sty m:val="p"/>
            </m:rPr>
            <w:rPr>
              <w:rFonts w:ascii="Cambria Math" w:hAnsi="Cambria Math"/>
              <w:lang w:val="en-US"/>
            </w:rPr>
            <m:t>cos⁡</m:t>
          </w:del>
        </m:r>
      </m:oMath>
      <w:del w:id="843" w:author="Haroun H" w:date="2017-11-09T12:45:00Z">
        <w:r w:rsidR="009433D3" w:rsidDel="003F7D6B">
          <w:rPr>
            <w:lang w:val="en-US"/>
          </w:rPr>
          <w:delText>Computer Problem 11.13</w:delText>
        </w:r>
      </w:del>
    </w:p>
    <w:p w:rsidR="00A10A56" w:rsidRDefault="00A10A56">
      <w:pPr>
        <w:pStyle w:val="Heading1"/>
        <w:rPr>
          <w:ins w:id="844" w:author="Haroun H" w:date="2017-11-09T22:06:00Z"/>
          <w:rFonts w:eastAsiaTheme="minorEastAsia"/>
        </w:rPr>
        <w:pPrChange w:id="845" w:author="Haroun H" w:date="2017-11-09T22:06:00Z">
          <w:pPr/>
        </w:pPrChange>
      </w:pPr>
    </w:p>
    <w:p w:rsidR="00A04429" w:rsidRDefault="003307EB">
      <w:pPr>
        <w:rPr>
          <w:ins w:id="846" w:author="Haroun H" w:date="2017-11-10T16:12:00Z"/>
        </w:rPr>
      </w:pPr>
      <w:ins w:id="847" w:author="Haroun H" w:date="2017-11-10T16:11:00Z">
        <w:r>
          <w:t xml:space="preserve">Implement steepest descent and conjugate gradient methods for solving symmetric positive definite linear systems. Compare their </w:t>
        </w:r>
      </w:ins>
      <w:ins w:id="848" w:author="Haroun H" w:date="2017-11-10T16:12:00Z">
        <w:r w:rsidR="00A04429">
          <w:t>performance</w:t>
        </w:r>
      </w:ins>
      <w:ins w:id="849" w:author="Haroun H" w:date="2017-11-10T16:11:00Z">
        <w:r w:rsidR="00A04429">
          <w:t>, both</w:t>
        </w:r>
      </w:ins>
      <w:ins w:id="850" w:author="Haroun H" w:date="2017-11-10T16:12:00Z">
        <w:r w:rsidR="00A04429">
          <w:t xml:space="preserve"> in rate of convergence and in total time. Use a representative sample of test problems – well conditioned and ill-conditioned too. </w:t>
        </w:r>
      </w:ins>
    </w:p>
    <w:p w:rsidR="009061B3" w:rsidRDefault="00A04429">
      <w:pPr>
        <w:rPr>
          <w:ins w:id="851" w:author="Haroun H" w:date="2017-11-19T15:21:00Z"/>
        </w:rPr>
      </w:pPr>
      <w:ins w:id="852" w:author="Haroun H" w:date="2017-11-10T16:12:00Z">
        <w:r>
          <w:t>How does the rate of convergence compare with theoretical convergence rate?</w:t>
        </w:r>
      </w:ins>
    </w:p>
    <w:p w:rsidR="00A10A56" w:rsidRDefault="009061B3" w:rsidP="001E715F">
      <w:pPr>
        <w:pStyle w:val="Heading1"/>
        <w:rPr>
          <w:ins w:id="853" w:author="Haroun H" w:date="2017-11-19T16:26:00Z"/>
        </w:rPr>
        <w:pPrChange w:id="854" w:author="Haroun H" w:date="2017-11-19T16:26:00Z">
          <w:pPr/>
        </w:pPrChange>
      </w:pPr>
      <w:ins w:id="855" w:author="Haroun H" w:date="2017-11-19T15:21:00Z">
        <w:r>
          <w:rPr>
            <w:rFonts w:eastAsiaTheme="minorEastAsia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4900C318" wp14:editId="3D494237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851321" cy="12362"/>
                  <wp:effectExtent l="0" t="0" r="35560" b="26035"/>
                  <wp:wrapNone/>
                  <wp:docPr id="7" name="Straight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51321" cy="12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8A66ADC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" strokecolor="black [3200]" strokeweight="1.5pt">
                  <v:stroke joinstyle="miter"/>
                  <w10:wrap anchorx="margin"/>
                </v:line>
              </w:pict>
            </mc:Fallback>
          </mc:AlternateContent>
        </w:r>
      </w:ins>
      <w:ins w:id="856" w:author="Haroun H" w:date="2017-11-19T16:26:00Z">
        <w:r w:rsidR="001E715F">
          <w:t>Answer</w:t>
        </w:r>
      </w:ins>
    </w:p>
    <w:p w:rsidR="001E715F" w:rsidRDefault="001E715F">
      <w:pPr>
        <w:rPr>
          <w:ins w:id="857" w:author="Haroun H" w:date="2017-11-19T16:40:00Z"/>
          <w:lang w:val="en-US"/>
        </w:rPr>
      </w:pPr>
      <w:ins w:id="858" w:author="Haroun H" w:date="2017-11-19T16:26:00Z">
        <w:r>
          <w:rPr>
            <w:lang w:val="en-US"/>
          </w:rPr>
          <w:t>The code is in the file cp.11.</w:t>
        </w:r>
        <w:r>
          <w:rPr>
            <w:lang w:val="en-US"/>
          </w:rPr>
          <w:t>12</w:t>
        </w:r>
        <w:r>
          <w:rPr>
            <w:lang w:val="en-US"/>
          </w:rPr>
          <w:t>.hhabeeb2.py</w:t>
        </w:r>
      </w:ins>
    </w:p>
    <w:p w:rsidR="00163436" w:rsidRDefault="008D7EA6">
      <w:pPr>
        <w:rPr>
          <w:ins w:id="859" w:author="Haroun H" w:date="2017-11-19T23:30:00Z"/>
          <w:lang w:val="en-US"/>
        </w:rPr>
      </w:pPr>
      <w:ins w:id="860" w:author="Haroun H" w:date="2017-11-19T23:29:00Z">
        <w:r>
          <w:rPr>
            <w:lang w:val="en-US"/>
          </w:rPr>
          <w:t>I have not yet conducted extensive testing with large matrices. However, the effect of ill conditioning is clear from the following two plots</w:t>
        </w:r>
      </w:ins>
    </w:p>
    <w:p w:rsidR="00067E12" w:rsidRDefault="00067E12">
      <w:pPr>
        <w:rPr>
          <w:ins w:id="861" w:author="Haroun H" w:date="2017-11-19T23:29:00Z"/>
          <w:lang w:val="en-US"/>
        </w:rPr>
      </w:pPr>
      <w:ins w:id="862" w:author="Haroun H" w:date="2017-11-19T23:30:00Z">
        <w:r>
          <w:rPr>
            <w:noProof/>
            <w:lang w:val="en-US"/>
          </w:rPr>
          <w:drawing>
            <wp:inline distT="0" distB="0" distL="0" distR="0">
              <wp:extent cx="5731510" cy="4298950"/>
              <wp:effectExtent l="0" t="0" r="2540" b="635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cp.11.12.4x4-well-conditioned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298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D7EA6" w:rsidRDefault="008D7EA6">
      <w:pPr>
        <w:rPr>
          <w:ins w:id="863" w:author="Haroun H" w:date="2017-11-19T23:30:00Z"/>
          <w:lang w:val="en-US"/>
        </w:rPr>
      </w:pPr>
      <w:ins w:id="864" w:author="Haroun H" w:date="2017-11-19T23:30:00Z">
        <w:r>
          <w:rPr>
            <w:noProof/>
            <w:lang w:val="en-US"/>
          </w:rPr>
          <w:lastRenderedPageBreak/>
          <w:drawing>
            <wp:inline distT="0" distB="0" distL="0" distR="0">
              <wp:extent cx="5731510" cy="4298950"/>
              <wp:effectExtent l="0" t="0" r="2540" b="635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p.11.12.4x4-ill-conditioned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298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67E12" w:rsidRPr="001E715F" w:rsidRDefault="00067E12">
      <w:pPr>
        <w:rPr>
          <w:ins w:id="865" w:author="Haroun H" w:date="2017-11-19T16:26:00Z"/>
          <w:lang w:val="en-US"/>
          <w:rPrChange w:id="866" w:author="Haroun H" w:date="2017-11-19T16:26:00Z">
            <w:rPr>
              <w:ins w:id="867" w:author="Haroun H" w:date="2017-11-19T16:26:00Z"/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rPrChange>
        </w:rPr>
      </w:pPr>
      <w:ins w:id="868" w:author="Haroun H" w:date="2017-11-19T23:30:00Z">
        <w:r>
          <w:rPr>
            <w:lang w:val="en-US"/>
          </w:rPr>
          <w:t>The numbers in the legends are the time taken. Since the matrix is small, its instantaneo</w:t>
        </w:r>
      </w:ins>
      <w:ins w:id="869" w:author="Haroun H" w:date="2017-11-19T23:31:00Z">
        <w:r>
          <w:rPr>
            <w:lang w:val="en-US"/>
          </w:rPr>
          <w:t xml:space="preserve">us. We see that conjugate gradient increases error significantly but then fixes itself shortly. Steepest descent on the other hand, oscillates in a bounded fashion. </w:t>
        </w:r>
      </w:ins>
      <w:ins w:id="870" w:author="Haroun H" w:date="2017-11-19T23:45:00Z">
        <w:r w:rsidR="00345662">
          <w:rPr>
            <w:lang w:val="en-US"/>
          </w:rPr>
          <w:t xml:space="preserve">Since it is essentially optimizing a quadratic function, conjugate descent converges in </w:t>
        </w:r>
        <m:oMath>
          <m:r>
            <w:rPr>
              <w:rFonts w:ascii="Cambria Math" w:hAnsi="Cambria Math"/>
              <w:lang w:val="en-US"/>
            </w:rPr>
            <m:t>n</m:t>
          </m:r>
        </m:oMath>
        <w:r w:rsidR="00345662">
          <w:rPr>
            <w:rFonts w:eastAsiaTheme="minorEastAsia"/>
            <w:lang w:val="en-US"/>
          </w:rPr>
          <w:t xml:space="preserve"> iterations. In this case, 4. However, steepest descent </w:t>
        </w:r>
      </w:ins>
      <w:ins w:id="871" w:author="Haroun H" w:date="2017-11-19T23:50:00Z">
        <w:r w:rsidR="00345662">
          <w:rPr>
            <w:rFonts w:eastAsiaTheme="minorEastAsia"/>
            <w:lang w:val="en-US"/>
          </w:rPr>
          <w:t xml:space="preserve">is only </w:t>
        </w:r>
        <m:oMath>
          <m:r>
            <w:rPr>
              <w:rFonts w:ascii="Cambria Math" w:eastAsiaTheme="minorEastAsia" w:hAnsi="Cambria Math"/>
              <w:lang w:val="en-US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  <w:r w:rsidR="00345662">
          <w:rPr>
            <w:rFonts w:eastAsiaTheme="minorEastAsia"/>
            <w:lang w:val="en-US"/>
          </w:rPr>
          <w:t xml:space="preserve"> convergence if the matrix is well conditioned.</w:t>
        </w:r>
        <w:r w:rsidR="002D764E">
          <w:rPr>
            <w:rFonts w:eastAsiaTheme="minorEastAsia"/>
            <w:lang w:val="en-US"/>
          </w:rPr>
          <w:t xml:space="preserve"> Hence it is significantly slower.</w:t>
        </w:r>
      </w:ins>
      <w:bookmarkStart w:id="872" w:name="_GoBack"/>
      <w:bookmarkEnd w:id="872"/>
    </w:p>
    <w:p w:rsidR="001E715F" w:rsidRDefault="001E715F">
      <w:pPr>
        <w:rPr>
          <w:ins w:id="873" w:author="Haroun H" w:date="2017-11-19T16:26:00Z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ins w:id="874" w:author="Haroun H" w:date="2017-11-19T16:26:00Z">
        <w:r>
          <w:rPr>
            <w:lang w:val="en-US"/>
          </w:rPr>
          <w:br w:type="page"/>
        </w:r>
      </w:ins>
    </w:p>
    <w:p w:rsidR="00A10A56" w:rsidRDefault="00A10A56">
      <w:pPr>
        <w:pStyle w:val="Heading1"/>
        <w:rPr>
          <w:ins w:id="875" w:author="Haroun H" w:date="2017-11-19T15:23:00Z"/>
          <w:lang w:val="en-US"/>
        </w:rPr>
        <w:pPrChange w:id="876" w:author="Haroun H" w:date="2017-11-09T22:06:00Z">
          <w:pPr/>
        </w:pPrChange>
      </w:pPr>
      <w:ins w:id="877" w:author="Haroun H" w:date="2017-11-09T22:06:00Z">
        <w:r>
          <w:rPr>
            <w:lang w:val="en-US"/>
          </w:rPr>
          <w:lastRenderedPageBreak/>
          <w:t>Computer Problem 11.13</w:t>
        </w:r>
      </w:ins>
    </w:p>
    <w:p w:rsidR="009061B3" w:rsidRDefault="009061B3" w:rsidP="009061B3">
      <w:pPr>
        <w:rPr>
          <w:ins w:id="878" w:author="Haroun H" w:date="2017-11-19T15:30:00Z"/>
          <w:rFonts w:eastAsiaTheme="minorEastAsia"/>
          <w:lang w:val="en-US"/>
        </w:rPr>
        <w:pPrChange w:id="879" w:author="Haroun H" w:date="2017-11-19T15:23:00Z">
          <w:pPr/>
        </w:pPrChange>
      </w:pPr>
      <w:ins w:id="880" w:author="Haroun H" w:date="2017-11-19T15:23:00Z">
        <w:r>
          <w:rPr>
            <w:lang w:val="en-US"/>
          </w:rPr>
          <w:t xml:space="preserve">Implement the gauss </w:t>
        </w:r>
        <w:proofErr w:type="spellStart"/>
        <w:r>
          <w:rPr>
            <w:lang w:val="en-US"/>
          </w:rPr>
          <w:t>siedel</w:t>
        </w:r>
        <w:proofErr w:type="spellEnd"/>
        <w:r>
          <w:rPr>
            <w:lang w:val="en-US"/>
          </w:rPr>
          <w:t xml:space="preserve"> method for solving </w:t>
        </w:r>
        <m:oMath>
          <m:r>
            <w:rPr>
              <w:rFonts w:ascii="Cambria Math" w:hAnsi="Cambria Math"/>
              <w:lang w:val="en-US"/>
            </w:rPr>
            <m:t>n×n</m:t>
          </m:r>
        </m:oMath>
        <w:r>
          <w:rPr>
            <w:rFonts w:eastAsiaTheme="minorEastAsia"/>
            <w:lang w:val="en-US"/>
          </w:rPr>
          <w:t xml:space="preserve"> systems </w:t>
        </w:r>
        <m:oMath>
          <m:r>
            <w:rPr>
              <w:rFonts w:ascii="Cambria Math" w:eastAsiaTheme="minorEastAsia" w:hAnsi="Cambria Math"/>
              <w:lang w:val="en-US"/>
            </w:rPr>
            <m:t>Ax=b</m:t>
          </m:r>
        </m:oMath>
      </w:ins>
      <w:ins w:id="881" w:author="Haroun H" w:date="2017-11-19T15:26:00Z">
        <w:r w:rsidR="00963527">
          <w:rPr>
            <w:rFonts w:eastAsiaTheme="minorEastAsia"/>
            <w:lang w:val="en-US"/>
          </w:rPr>
          <w:t xml:space="preserve"> where </w:t>
        </w:r>
        <m:oMath>
          <m:r>
            <w:rPr>
              <w:rFonts w:ascii="Cambria Math" w:eastAsiaTheme="minorEastAsia" w:hAnsi="Cambria Math"/>
              <w:lang w:val="en-US"/>
            </w:rPr>
            <m:t>A</m:t>
          </m:r>
        </m:oMath>
        <w:r w:rsidR="00963527">
          <w:rPr>
            <w:rFonts w:eastAsiaTheme="minorEastAsia"/>
            <w:lang w:val="en-US"/>
          </w:rPr>
          <w:t xml:space="preserve"> is a matrix resulting from a finite difference approximation to the </w:t>
        </w:r>
        <w:proofErr w:type="gramStart"/>
        <w:r w:rsidR="00963527">
          <w:rPr>
            <w:rFonts w:eastAsiaTheme="minorEastAsia"/>
            <w:lang w:val="en-US"/>
          </w:rPr>
          <w:t>one dimensional</w:t>
        </w:r>
        <w:proofErr w:type="gramEnd"/>
        <w:r w:rsidR="00963527">
          <w:rPr>
            <w:rFonts w:eastAsiaTheme="minorEastAsia"/>
            <w:lang w:val="en-US"/>
          </w:rPr>
          <w:t xml:space="preserve"> Laplace equation on an interval which BVs of 0.</w:t>
        </w:r>
      </w:ins>
      <w:ins w:id="882" w:author="Haroun H" w:date="2017-11-19T15:28:00Z">
        <w:r w:rsidR="00963527">
          <w:rPr>
            <w:rFonts w:eastAsiaTheme="minorEastAsia"/>
            <w:lang w:val="en-US"/>
          </w:rPr>
          <w:t xml:space="preserve"> Thus </w:t>
        </w:r>
      </w:ins>
      <m:oMath>
        <m:r>
          <w:ins w:id="883" w:author="Haroun H" w:date="2017-11-19T15:29:00Z">
            <w:rPr>
              <w:rFonts w:ascii="Cambria Math" w:eastAsiaTheme="minorEastAsia" w:hAnsi="Cambria Math"/>
              <w:lang w:val="en-US"/>
            </w:rPr>
            <m:t>A</m:t>
          </w:ins>
        </m:r>
      </m:oMath>
      <w:ins w:id="884" w:author="Haroun H" w:date="2017-11-19T15:29:00Z">
        <w:r w:rsidR="00963527">
          <w:rPr>
            <w:rFonts w:eastAsiaTheme="minorEastAsia"/>
            <w:lang w:val="en-US"/>
          </w:rPr>
          <w:t xml:space="preserve"> is a tridiagonal matrix with 2s on the diagonal and -1s off diagonal. </w:t>
        </w:r>
        <m:oMath>
          <m:r>
            <w:rPr>
              <w:rFonts w:ascii="Cambria Math" w:eastAsiaTheme="minorEastAsia" w:hAnsi="Cambria Math"/>
              <w:lang w:val="en-US"/>
            </w:rPr>
            <m:t>x</m:t>
          </m:r>
        </m:oMath>
        <w:r w:rsidR="00963527">
          <w:rPr>
            <w:rFonts w:eastAsiaTheme="minorEastAsia"/>
            <w:lang w:val="en-US"/>
          </w:rPr>
          <w:t xml:space="preserve"> represents the solution at interior mesh points. Take </w:t>
        </w:r>
        <m:oMath>
          <m:r>
            <w:rPr>
              <w:rFonts w:ascii="Cambria Math" w:eastAsiaTheme="minorEastAsia" w:hAnsi="Cambria Math"/>
              <w:lang w:val="en-US"/>
            </w:rPr>
            <m:t>b=0</m:t>
          </m:r>
        </m:oMath>
        <w:r w:rsidR="00963527">
          <w:rPr>
            <w:rFonts w:eastAsiaTheme="minorEastAsia"/>
            <w:lang w:val="en-US"/>
          </w:rPr>
          <w:t xml:space="preserve"> so that the solution is </w:t>
        </w:r>
        <m:oMath>
          <m:r>
            <w:rPr>
              <w:rFonts w:ascii="Cambria Math" w:eastAsiaTheme="minorEastAsia" w:hAnsi="Cambria Math"/>
              <w:lang w:val="en-US"/>
            </w:rPr>
            <m:t>x=0</m:t>
          </m:r>
        </m:oMath>
        <w:r w:rsidR="00963527">
          <w:rPr>
            <w:rFonts w:eastAsiaTheme="minorEastAsia"/>
            <w:lang w:val="en-US"/>
          </w:rPr>
          <w:t xml:space="preserve">. </w:t>
        </w:r>
      </w:ins>
      <w:ins w:id="885" w:author="Haroun H" w:date="2017-11-19T15:30:00Z">
        <w:r w:rsidR="00963527">
          <w:rPr>
            <w:rFonts w:eastAsiaTheme="minorEastAsia"/>
            <w:lang w:val="en-US"/>
          </w:rPr>
          <w:t>As the starting guess, take</w:t>
        </w:r>
      </w:ins>
    </w:p>
    <w:p w:rsidR="00963527" w:rsidRPr="00327B82" w:rsidRDefault="00963527" w:rsidP="009061B3">
      <w:pPr>
        <w:rPr>
          <w:ins w:id="886" w:author="Haroun H" w:date="2017-11-19T15:30:00Z"/>
          <w:rFonts w:eastAsiaTheme="minorEastAsia"/>
          <w:lang w:val="en-US"/>
        </w:rPr>
        <w:pPrChange w:id="887" w:author="Haroun H" w:date="2017-11-19T15:23:00Z">
          <w:pPr/>
        </w:pPrChange>
      </w:pPr>
      <m:oMathPara>
        <m:oMath>
          <m:sSub>
            <m:sSubPr>
              <m:ctrlPr>
                <w:ins w:id="888" w:author="Haroun H" w:date="2017-11-19T15:30:00Z">
                  <w:rPr>
                    <w:rFonts w:ascii="Cambria Math" w:hAnsi="Cambria Math"/>
                    <w:i/>
                    <w:lang w:val="en-US"/>
                  </w:rPr>
                </w:ins>
              </m:ctrlPr>
            </m:sSubPr>
            <m:e>
              <m:r>
                <w:ins w:id="889" w:author="Haroun H" w:date="2017-11-19T15:30:00Z">
                  <w:rPr>
                    <w:rFonts w:ascii="Cambria Math" w:hAnsi="Cambria Math"/>
                    <w:lang w:val="en-US"/>
                  </w:rPr>
                  <m:t>x</m:t>
                </w:ins>
              </m:r>
            </m:e>
            <m:sub>
              <m:r>
                <w:ins w:id="890" w:author="Haroun H" w:date="2017-11-19T15:30:00Z">
                  <w:rPr>
                    <w:rFonts w:ascii="Cambria Math" w:hAnsi="Cambria Math"/>
                    <w:lang w:val="en-US"/>
                  </w:rPr>
                  <m:t>j</m:t>
                </w:ins>
              </m:r>
            </m:sub>
          </m:sSub>
          <m:r>
            <w:ins w:id="891" w:author="Haroun H" w:date="2017-11-19T15:30:00Z">
              <w:rPr>
                <w:rFonts w:ascii="Cambria Math" w:hAnsi="Cambria Math"/>
                <w:lang w:val="en-US"/>
              </w:rPr>
              <m:t>=</m:t>
            </w:ins>
          </m:r>
          <m:func>
            <m:funcPr>
              <m:ctrlPr>
                <w:rPr>
                  <w:rFonts w:ascii="Cambria Math" w:hAnsi="Cambria Math"/>
                  <w:i/>
                  <w:lang w:val="en-US"/>
                  <w:rPrChange w:id="892" w:author="Haroun H" w:date="2017-11-19T15:30:00Z">
                    <w:rPr>
                      <w:rFonts w:ascii="Cambria Math" w:hAnsi="Cambria Math"/>
                      <w:lang w:val="en-US"/>
                    </w:rPr>
                  </w:rPrChange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ins w:id="893" w:author="Haroun H" w:date="2017-11-19T15:30:00Z">
                      <w:rPr>
                        <w:rFonts w:ascii="Cambria Math" w:hAnsi="Cambria Math"/>
                        <w:i/>
                        <w:lang w:val="en-US"/>
                        <w:rPrChange w:id="894" w:author="Haroun H" w:date="2017-11-19T15:30:00Z">
                          <w:rPr>
                            <w:rFonts w:ascii="Cambria Math" w:hAnsi="Cambria Math"/>
                            <w:i/>
                            <w:lang w:val="en-US"/>
                          </w:rPr>
                        </w:rPrChange>
                      </w:rPr>
                    </w:ins>
                  </m:ctrlPr>
                </m:dPr>
                <m:e>
                  <m:f>
                    <m:fPr>
                      <m:ctrlPr>
                        <w:ins w:id="895" w:author="Haroun H" w:date="2017-11-19T15:30:00Z">
                          <w:rPr>
                            <w:rFonts w:ascii="Cambria Math" w:hAnsi="Cambria Math"/>
                            <w:i/>
                            <w:lang w:val="en-US"/>
                          </w:rPr>
                        </w:ins>
                      </m:ctrlPr>
                    </m:fPr>
                    <m:num>
                      <m:r>
                        <w:ins w:id="896" w:author="Haroun H" w:date="2017-11-19T15:30:00Z">
                          <w:rPr>
                            <w:rFonts w:ascii="Cambria Math" w:hAnsi="Cambria Math"/>
                            <w:lang w:val="en-US"/>
                          </w:rPr>
                          <m:t>jkπ</m:t>
                        </w:ins>
                      </m:r>
                    </m:num>
                    <m:den>
                      <m:r>
                        <w:ins w:id="897" w:author="Haroun H" w:date="2017-11-19T15:30:00Z">
                          <w:rPr>
                            <w:rFonts w:ascii="Cambria Math" w:hAnsi="Cambria Math"/>
                            <w:lang w:val="en-US"/>
                          </w:rPr>
                          <m:t>n+1</m:t>
                        </w:ins>
                      </m:r>
                    </m:den>
                  </m:f>
                </m:e>
              </m:d>
            </m:e>
          </m:func>
          <m:r>
            <w:ins w:id="898" w:author="Haroun H" w:date="2017-11-19T15:30:00Z">
              <w:rPr>
                <w:rFonts w:ascii="Cambria Math" w:eastAsiaTheme="minorEastAsia" w:hAnsi="Cambria Math"/>
                <w:lang w:val="en-US"/>
              </w:rPr>
              <m:t>,   j=1,…,n</m:t>
            </w:ins>
          </m:r>
        </m:oMath>
      </m:oMathPara>
    </w:p>
    <w:p w:rsidR="00963527" w:rsidRDefault="00963527" w:rsidP="009061B3">
      <w:pPr>
        <w:rPr>
          <w:ins w:id="899" w:author="Haroun H" w:date="2017-11-19T15:52:00Z"/>
          <w:rFonts w:eastAsiaTheme="minorEastAsia"/>
          <w:lang w:val="en-US"/>
        </w:rPr>
        <w:pPrChange w:id="900" w:author="Haroun H" w:date="2017-11-19T15:23:00Z">
          <w:pPr/>
        </w:pPrChange>
      </w:pPr>
      <w:ins w:id="901" w:author="Haroun H" w:date="2017-11-19T15:30:00Z">
        <w:r>
          <w:rPr>
            <w:rFonts w:eastAsiaTheme="minorEastAsia"/>
            <w:lang w:val="en-US"/>
          </w:rPr>
          <w:t xml:space="preserve">For any value of </w:t>
        </w:r>
        <m:oMath>
          <m:r>
            <w:rPr>
              <w:rFonts w:ascii="Cambria Math" w:eastAsiaTheme="minorEastAsia" w:hAnsi="Cambria Math"/>
              <w:lang w:val="en-US"/>
            </w:rPr>
            <m:t>k</m:t>
          </m:r>
        </m:oMath>
        <w:r>
          <w:rPr>
            <w:rFonts w:eastAsiaTheme="minorEastAsia"/>
            <w:lang w:val="en-US"/>
          </w:rPr>
          <w:t xml:space="preserve">, the starting point is a discrete </w:t>
        </w:r>
      </w:ins>
      <w:ins w:id="902" w:author="Haroun H" w:date="2017-11-19T15:31:00Z">
        <w:r>
          <w:rPr>
            <w:rFonts w:eastAsiaTheme="minorEastAsia"/>
            <w:lang w:val="en-US"/>
          </w:rPr>
          <w:t xml:space="preserve">sample of a sine </w:t>
        </w:r>
      </w:ins>
      <w:ins w:id="903" w:author="Haroun H" w:date="2017-11-19T15:30:00Z">
        <w:r>
          <w:rPr>
            <w:rFonts w:eastAsiaTheme="minorEastAsia"/>
            <w:lang w:val="en-US"/>
          </w:rPr>
          <w:t xml:space="preserve">wave </w:t>
        </w:r>
      </w:ins>
      <w:ins w:id="904" w:author="Haroun H" w:date="2017-11-19T15:31:00Z">
        <w:r>
          <w:rPr>
            <w:rFonts w:eastAsiaTheme="minorEastAsia"/>
            <w:lang w:val="en-US"/>
          </w:rPr>
          <w:t xml:space="preserve">with frequency dependent on </w:t>
        </w:r>
        <m:oMath>
          <m:r>
            <w:rPr>
              <w:rFonts w:ascii="Cambria Math" w:eastAsiaTheme="minorEastAsia" w:hAnsi="Cambria Math"/>
              <w:lang w:val="en-US"/>
            </w:rPr>
            <m:t>k</m:t>
          </m:r>
        </m:oMath>
        <w:r>
          <w:rPr>
            <w:rFonts w:eastAsiaTheme="minorEastAsia"/>
            <w:lang w:val="en-US"/>
          </w:rPr>
          <w:t>.</w:t>
        </w:r>
      </w:ins>
      <w:ins w:id="905" w:author="Haroun H" w:date="2017-11-19T15:43:00Z">
        <w:r w:rsidR="00C8681D">
          <w:rPr>
            <w:rFonts w:eastAsiaTheme="minorEastAsia"/>
            <w:lang w:val="en-US"/>
          </w:rPr>
          <w:t xml:space="preserve"> Observing results of gauss-</w:t>
        </w:r>
        <w:proofErr w:type="spellStart"/>
        <w:r w:rsidR="00C8681D">
          <w:rPr>
            <w:rFonts w:eastAsiaTheme="minorEastAsia"/>
            <w:lang w:val="en-US"/>
          </w:rPr>
          <w:t>siedel</w:t>
        </w:r>
        <w:proofErr w:type="spellEnd"/>
        <w:r w:rsidR="00C8681D">
          <w:rPr>
            <w:rFonts w:eastAsiaTheme="minorEastAsia"/>
            <w:lang w:val="en-US"/>
          </w:rPr>
          <w:t xml:space="preserve"> iterations for various values of </w:t>
        </w:r>
        <m:oMath>
          <m:r>
            <w:rPr>
              <w:rFonts w:ascii="Cambria Math" w:eastAsiaTheme="minorEastAsia" w:hAnsi="Cambria Math"/>
              <w:lang w:val="en-US"/>
            </w:rPr>
            <m:t>k</m:t>
          </m:r>
        </m:oMath>
        <w:r w:rsidR="00C8681D">
          <w:rPr>
            <w:rFonts w:eastAsiaTheme="minorEastAsia"/>
            <w:lang w:val="en-US"/>
          </w:rPr>
          <w:t xml:space="preserve"> will tell us about the relative speeds at which components of error of various </w:t>
        </w:r>
      </w:ins>
      <w:ins w:id="906" w:author="Haroun H" w:date="2017-11-19T15:44:00Z">
        <w:r w:rsidR="00C8681D">
          <w:rPr>
            <w:rFonts w:eastAsiaTheme="minorEastAsia"/>
            <w:lang w:val="en-US"/>
          </w:rPr>
          <w:t>frequencies are damped out.</w:t>
        </w:r>
      </w:ins>
    </w:p>
    <w:p w:rsidR="00C8681D" w:rsidRDefault="00C8681D" w:rsidP="009061B3">
      <w:pPr>
        <w:rPr>
          <w:ins w:id="907" w:author="Haroun H" w:date="2017-11-19T16:12:00Z"/>
          <w:rFonts w:eastAsiaTheme="minorEastAsia"/>
          <w:lang w:val="en-US"/>
        </w:rPr>
        <w:pPrChange w:id="908" w:author="Haroun H" w:date="2017-11-19T15:23:00Z">
          <w:pPr/>
        </w:pPrChange>
      </w:pPr>
      <w:ins w:id="909" w:author="Haroun H" w:date="2017-11-19T15:52:00Z">
        <w:r>
          <w:rPr>
            <w:rFonts w:eastAsiaTheme="minorEastAsia"/>
            <w:lang w:val="en-US"/>
          </w:rPr>
          <w:t xml:space="preserve">With </w:t>
        </w:r>
        <m:oMath>
          <m:r>
            <w:rPr>
              <w:rFonts w:ascii="Cambria Math" w:eastAsiaTheme="minorEastAsia" w:hAnsi="Cambria Math"/>
              <w:lang w:val="en-US"/>
            </w:rPr>
            <m:t>n=50</m:t>
          </m:r>
        </m:oMath>
        <w:r>
          <w:rPr>
            <w:rFonts w:eastAsiaTheme="minorEastAsia"/>
            <w:lang w:val="en-US"/>
          </w:rPr>
          <w:t xml:space="preserve"> perform the experiment for </w:t>
        </w:r>
        <m:oMath>
          <m:r>
            <w:rPr>
              <w:rFonts w:ascii="Cambria Math" w:eastAsiaTheme="minorEastAsia" w:hAnsi="Cambria Math"/>
              <w:lang w:val="en-US"/>
            </w:rPr>
            <m:t>k=1,5,10,…,25</m:t>
          </m:r>
        </m:oMath>
        <w:r w:rsidR="00AF6CA1">
          <w:rPr>
            <w:rFonts w:eastAsiaTheme="minorEastAsia"/>
            <w:lang w:val="en-US"/>
          </w:rPr>
          <w:t xml:space="preserve">. For each value of </w:t>
        </w:r>
      </w:ins>
      <m:oMath>
        <m:r>
          <w:ins w:id="910" w:author="Haroun H" w:date="2017-11-19T15:53:00Z">
            <w:rPr>
              <w:rFonts w:ascii="Cambria Math" w:eastAsiaTheme="minorEastAsia" w:hAnsi="Cambria Math"/>
              <w:lang w:val="en-US"/>
            </w:rPr>
            <m:t>k</m:t>
          </w:ins>
        </m:r>
      </m:oMath>
      <w:ins w:id="911" w:author="Haroun H" w:date="2017-11-19T15:53:00Z">
        <w:r w:rsidR="00AF6CA1">
          <w:rPr>
            <w:rFonts w:eastAsiaTheme="minorEastAsia"/>
            <w:lang w:val="en-US"/>
          </w:rPr>
          <w:t xml:space="preserve">, make a plot of the solution </w:t>
        </w:r>
        <m:oMath>
          <m:r>
            <w:rPr>
              <w:rFonts w:ascii="Cambria Math" w:eastAsiaTheme="minorEastAsia" w:hAnsi="Cambria Math"/>
              <w:lang w:val="en-US"/>
            </w:rPr>
            <m:t>x</m:t>
          </m:r>
        </m:oMath>
        <w:r w:rsidR="00AF6CA1">
          <w:rPr>
            <w:rFonts w:eastAsiaTheme="minorEastAsia"/>
            <w:lang w:val="en-US"/>
          </w:rPr>
          <w:t xml:space="preserve"> at </w:t>
        </w:r>
      </w:ins>
      <w:ins w:id="912" w:author="Haroun H" w:date="2017-11-19T15:59:00Z">
        <w:r w:rsidR="00AF6CA1">
          <w:rPr>
            <w:rFonts w:eastAsiaTheme="minorEastAsia"/>
            <w:lang w:val="en-US"/>
          </w:rPr>
          <w:t xml:space="preserve">the starting value and </w:t>
        </w:r>
      </w:ins>
      <w:ins w:id="913" w:author="Haroun H" w:date="2017-11-19T16:00:00Z">
        <w:r w:rsidR="00AF6CA1">
          <w:rPr>
            <w:rFonts w:eastAsiaTheme="minorEastAsia"/>
            <w:lang w:val="en-US"/>
          </w:rPr>
          <w:t>for each iteration of the first 10</w:t>
        </w:r>
      </w:ins>
      <w:ins w:id="914" w:author="Haroun H" w:date="2017-11-19T16:11:00Z">
        <w:r w:rsidR="00AF6CA1">
          <w:rPr>
            <w:rFonts w:eastAsiaTheme="minorEastAsia"/>
            <w:lang w:val="en-US"/>
          </w:rPr>
          <w:t xml:space="preserve"> iterations. For which values of </w:t>
        </w:r>
        <m:oMath>
          <m:r>
            <w:rPr>
              <w:rFonts w:ascii="Cambria Math" w:eastAsiaTheme="minorEastAsia" w:hAnsi="Cambria Math"/>
              <w:lang w:val="en-US"/>
            </w:rPr>
            <m:t>k</m:t>
          </m:r>
        </m:oMath>
        <w:r w:rsidR="00AF6CA1">
          <w:rPr>
            <w:rFonts w:eastAsiaTheme="minorEastAsia"/>
            <w:lang w:val="en-US"/>
          </w:rPr>
          <w:t xml:space="preserve"> does the error damp out slowly/rapidly? </w:t>
        </w:r>
      </w:ins>
    </w:p>
    <w:p w:rsidR="00DB40A6" w:rsidRDefault="00DB40A6" w:rsidP="009061B3">
      <w:pPr>
        <w:rPr>
          <w:ins w:id="915" w:author="Haroun H" w:date="2017-11-19T16:27:00Z"/>
          <w:rFonts w:eastAsiaTheme="minorEastAsia"/>
          <w:lang w:val="en-US"/>
        </w:rPr>
        <w:pPrChange w:id="916" w:author="Haroun H" w:date="2017-11-19T15:23:00Z">
          <w:pPr/>
        </w:pPrChange>
      </w:pPr>
      <w:ins w:id="917" w:author="Haroun H" w:date="2017-11-19T16:15:00Z">
        <w:r>
          <w:rPr>
            <w:rFonts w:eastAsiaTheme="minorEastAsia"/>
            <w:lang w:val="en-US"/>
          </w:rPr>
          <w:t xml:space="preserve">Repeat for </w:t>
        </w:r>
        <w:proofErr w:type="spellStart"/>
        <w:r>
          <w:rPr>
            <w:rFonts w:eastAsiaTheme="minorEastAsia"/>
            <w:lang w:val="en-US"/>
          </w:rPr>
          <w:t>jacobi</w:t>
        </w:r>
        <w:proofErr w:type="spellEnd"/>
        <w:r>
          <w:rPr>
            <w:rFonts w:eastAsiaTheme="minorEastAsia"/>
            <w:lang w:val="en-US"/>
          </w:rPr>
          <w:t xml:space="preserve"> iteration. </w:t>
        </w:r>
      </w:ins>
      <w:ins w:id="918" w:author="Haroun H" w:date="2017-11-19T16:20:00Z">
        <w:r>
          <w:rPr>
            <w:rFonts w:eastAsiaTheme="minorEastAsia"/>
            <w:lang w:val="en-US"/>
          </w:rPr>
          <w:t xml:space="preserve">How does error behave compared to gauss </w:t>
        </w:r>
        <w:proofErr w:type="spellStart"/>
        <w:r>
          <w:rPr>
            <w:rFonts w:eastAsiaTheme="minorEastAsia"/>
            <w:lang w:val="en-US"/>
          </w:rPr>
          <w:t>siedel</w:t>
        </w:r>
        <w:proofErr w:type="spellEnd"/>
        <w:r>
          <w:rPr>
            <w:rFonts w:eastAsiaTheme="minorEastAsia"/>
            <w:lang w:val="en-US"/>
          </w:rPr>
          <w:t xml:space="preserve">? Is Gauss </w:t>
        </w:r>
        <w:proofErr w:type="spellStart"/>
        <w:r>
          <w:rPr>
            <w:rFonts w:eastAsiaTheme="minorEastAsia"/>
            <w:lang w:val="en-US"/>
          </w:rPr>
          <w:t>siedel</w:t>
        </w:r>
        <w:proofErr w:type="spellEnd"/>
        <w:r>
          <w:rPr>
            <w:rFonts w:eastAsiaTheme="minorEastAsia"/>
            <w:lang w:val="en-US"/>
          </w:rPr>
          <w:t xml:space="preserve"> smoother?</w:t>
        </w:r>
      </w:ins>
    </w:p>
    <w:p w:rsidR="00C231C8" w:rsidRDefault="00C231C8" w:rsidP="00C231C8">
      <w:pPr>
        <w:pStyle w:val="Heading1"/>
        <w:rPr>
          <w:ins w:id="919" w:author="Haroun H" w:date="2017-11-19T16:27:00Z"/>
        </w:rPr>
      </w:pPr>
      <w:ins w:id="920" w:author="Haroun H" w:date="2017-11-19T16:27:00Z">
        <w:r>
          <w:rPr>
            <w:rFonts w:eastAsiaTheme="minorEastAsia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64E8F98A" wp14:editId="58BA0823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851321" cy="12362"/>
                  <wp:effectExtent l="0" t="0" r="35560" b="26035"/>
                  <wp:wrapNone/>
                  <wp:docPr id="8" name="Straight Connector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851321" cy="12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032EAEA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" strokecolor="black [3200]" strokeweight="1.5pt">
                  <v:stroke joinstyle="miter"/>
                  <w10:wrap anchorx="margin"/>
                </v:line>
              </w:pict>
            </mc:Fallback>
          </mc:AlternateContent>
        </w:r>
        <w:r>
          <w:t>Answer</w:t>
        </w:r>
      </w:ins>
    </w:p>
    <w:p w:rsidR="00C231C8" w:rsidRPr="00E0594C" w:rsidRDefault="00C231C8" w:rsidP="00C231C8">
      <w:pPr>
        <w:rPr>
          <w:ins w:id="921" w:author="Haroun H" w:date="2017-11-19T16:27:00Z"/>
          <w:lang w:val="en-US"/>
        </w:rPr>
      </w:pPr>
      <w:ins w:id="922" w:author="Haroun H" w:date="2017-11-19T16:27:00Z">
        <w:r>
          <w:rPr>
            <w:lang w:val="en-US"/>
          </w:rPr>
          <w:t>The code is in the file cp.11.1</w:t>
        </w:r>
        <w:r>
          <w:rPr>
            <w:lang w:val="en-US"/>
          </w:rPr>
          <w:t>3</w:t>
        </w:r>
        <w:r>
          <w:rPr>
            <w:lang w:val="en-US"/>
          </w:rPr>
          <w:t>.hhabeeb2.py</w:t>
        </w:r>
      </w:ins>
    </w:p>
    <w:p w:rsidR="00C231C8" w:rsidRDefault="00AF077C" w:rsidP="00327B82">
      <w:pPr>
        <w:rPr>
          <w:ins w:id="923" w:author="Haroun H" w:date="2017-11-19T22:16:00Z"/>
          <w:rFonts w:eastAsiaTheme="minorEastAsia"/>
          <w:lang w:val="en-US"/>
        </w:rPr>
      </w:pPr>
      <w:ins w:id="924" w:author="Haroun H" w:date="2017-11-19T21:46:00Z">
        <w:r>
          <w:rPr>
            <w:lang w:val="en-US"/>
          </w:rPr>
          <w:t xml:space="preserve">Since plotting </w:t>
        </w:r>
        <m:oMath>
          <m:r>
            <w:rPr>
              <w:rFonts w:ascii="Cambria Math" w:hAnsi="Cambria Math"/>
              <w:lang w:val="en-US"/>
            </w:rPr>
            <m:t>x</m:t>
          </m:r>
        </m:oMath>
        <w:r>
          <w:rPr>
            <w:rFonts w:eastAsiaTheme="minorEastAsia"/>
            <w:lang w:val="en-US"/>
          </w:rPr>
          <w:t xml:space="preserve"> vs </w:t>
        </w:r>
        <m:oMath>
          <m:r>
            <w:rPr>
              <w:rFonts w:ascii="Cambria Math" w:eastAsiaTheme="minorEastAsia" w:hAnsi="Cambria Math"/>
              <w:lang w:val="en-US"/>
            </w:rPr>
            <m:t>j</m:t>
          </m:r>
        </m:oMath>
        <w:r>
          <w:rPr>
            <w:rFonts w:eastAsiaTheme="minorEastAsia"/>
            <w:lang w:val="en-US"/>
          </w:rPr>
          <w:t xml:space="preserve"> vs </w:t>
        </w:r>
      </w:ins>
      <m:oMath>
        <m:r>
          <w:ins w:id="925" w:author="Haroun H" w:date="2017-11-19T21:47:00Z">
            <w:rPr>
              <w:rFonts w:ascii="Cambria Math" w:eastAsiaTheme="minorEastAsia" w:hAnsi="Cambria Math"/>
              <w:lang w:val="en-US"/>
            </w:rPr>
            <m:t>iteration</m:t>
          </w:ins>
        </m:r>
      </m:oMath>
      <w:ins w:id="926" w:author="Haroun H" w:date="2017-11-19T21:47:00Z">
        <w:r w:rsidR="00E11208">
          <w:rPr>
            <w:rFonts w:eastAsiaTheme="minorEastAsia"/>
            <w:lang w:val="en-US"/>
          </w:rPr>
          <w:t xml:space="preserve"> vs </w:t>
        </w:r>
        <m:oMath>
          <m:r>
            <w:rPr>
              <w:rFonts w:ascii="Cambria Math" w:eastAsiaTheme="minorEastAsia" w:hAnsi="Cambria Math"/>
              <w:lang w:val="en-US"/>
            </w:rPr>
            <m:t>k</m:t>
          </m:r>
        </m:oMath>
        <w:r w:rsidR="00E11208">
          <w:rPr>
            <w:rFonts w:eastAsiaTheme="minorEastAsia"/>
            <w:lang w:val="en-US"/>
          </w:rPr>
          <w:t xml:space="preserve"> is too cumbersome. Hence, to reach similar conclusions, we plot </w:t>
        </w:r>
      </w:ins>
      <m:oMath>
        <m:r>
          <w:ins w:id="927" w:author="Haroun H" w:date="2017-11-19T21:48:00Z">
            <w:rPr>
              <w:rFonts w:ascii="Cambria Math" w:eastAsiaTheme="minorEastAsia" w:hAnsi="Cambria Math"/>
              <w:lang w:val="en-US"/>
            </w:rPr>
            <m:t>|</m:t>
          </w:ins>
        </m:r>
        <m:d>
          <m:dPr>
            <m:begChr m:val="|"/>
            <m:endChr m:val="|"/>
            <m:ctrlPr>
              <w:ins w:id="928" w:author="Haroun H" w:date="2017-11-19T21:48:00Z">
                <w:rPr>
                  <w:rFonts w:ascii="Cambria Math" w:eastAsiaTheme="minorEastAsia" w:hAnsi="Cambria Math"/>
                  <w:i/>
                  <w:lang w:val="en-US"/>
                </w:rPr>
              </w:ins>
            </m:ctrlPr>
          </m:dPr>
          <m:e>
            <m:r>
              <w:ins w:id="929" w:author="Haroun H" w:date="2017-11-19T21:48:00Z">
                <w:rPr>
                  <w:rFonts w:ascii="Cambria Math" w:eastAsiaTheme="minorEastAsia" w:hAnsi="Cambria Math"/>
                  <w:lang w:val="en-US"/>
                </w:rPr>
                <m:t>x</m:t>
              </w:ins>
            </m:r>
          </m:e>
        </m:d>
        <m:r>
          <w:ins w:id="930" w:author="Haroun H" w:date="2017-11-19T21:48:00Z">
            <w:rPr>
              <w:rFonts w:ascii="Cambria Math" w:eastAsiaTheme="minorEastAsia" w:hAnsi="Cambria Math"/>
              <w:lang w:val="en-US"/>
            </w:rPr>
            <m:t>|</m:t>
          </w:ins>
        </m:r>
      </m:oMath>
      <w:ins w:id="931" w:author="Haroun H" w:date="2017-11-19T21:48:00Z">
        <w:r w:rsidR="00E11208">
          <w:rPr>
            <w:rFonts w:eastAsiaTheme="minorEastAsia"/>
            <w:lang w:val="en-US"/>
          </w:rPr>
          <w:t xml:space="preserve"> vs </w:t>
        </w:r>
        <m:oMath>
          <m:r>
            <w:rPr>
              <w:rFonts w:ascii="Cambria Math" w:eastAsiaTheme="minorEastAsia" w:hAnsi="Cambria Math"/>
              <w:lang w:val="en-US"/>
            </w:rPr>
            <m:t>k</m:t>
          </m:r>
        </m:oMath>
        <w:r w:rsidR="00E11208">
          <w:rPr>
            <w:rFonts w:eastAsiaTheme="minorEastAsia"/>
            <w:lang w:val="en-US"/>
          </w:rPr>
          <w:t xml:space="preserve"> vs </w:t>
        </w:r>
        <m:oMath>
          <m:r>
            <w:rPr>
              <w:rFonts w:ascii="Cambria Math" w:eastAsiaTheme="minorEastAsia" w:hAnsi="Cambria Math"/>
              <w:lang w:val="en-US"/>
            </w:rPr>
            <m:t>iteration</m:t>
          </m:r>
        </m:oMath>
        <w:r w:rsidR="00E11208">
          <w:rPr>
            <w:rFonts w:eastAsiaTheme="minorEastAsia"/>
            <w:lang w:val="en-US"/>
          </w:rPr>
          <w:t xml:space="preserve"> for both methods.</w:t>
        </w:r>
      </w:ins>
    </w:p>
    <w:p w:rsidR="00FB552A" w:rsidRDefault="00FB552A" w:rsidP="009061B3">
      <w:pPr>
        <w:rPr>
          <w:ins w:id="932" w:author="Haroun H" w:date="2017-11-19T21:48:00Z"/>
          <w:rFonts w:eastAsiaTheme="minorEastAsia"/>
          <w:lang w:val="en-US"/>
        </w:rPr>
        <w:pPrChange w:id="933" w:author="Haroun H" w:date="2017-11-19T15:23:00Z">
          <w:pPr/>
        </w:pPrChange>
      </w:pPr>
      <w:ins w:id="934" w:author="Haroun H" w:date="2017-11-19T22:16:00Z">
        <w:r>
          <w:rPr>
            <w:rFonts w:eastAsiaTheme="minorEastAsia"/>
            <w:noProof/>
            <w:lang w:val="en-US"/>
          </w:rPr>
          <w:drawing>
            <wp:inline distT="0" distB="0" distL="0" distR="0">
              <wp:extent cx="5731510" cy="4298950"/>
              <wp:effectExtent l="0" t="0" r="2540" b="635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cp.11.13.gauss-siedel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298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11208" w:rsidRDefault="00FB552A" w:rsidP="009061B3">
      <w:pPr>
        <w:rPr>
          <w:ins w:id="935" w:author="Haroun H" w:date="2017-11-19T22:16:00Z"/>
          <w:lang w:val="en-US"/>
        </w:rPr>
        <w:pPrChange w:id="936" w:author="Haroun H" w:date="2017-11-19T15:23:00Z">
          <w:pPr/>
        </w:pPrChange>
      </w:pPr>
      <w:ins w:id="937" w:author="Haroun H" w:date="2017-11-19T22:16:00Z">
        <w:r>
          <w:rPr>
            <w:noProof/>
            <w:lang w:val="en-US"/>
          </w:rPr>
          <w:lastRenderedPageBreak/>
          <w:drawing>
            <wp:inline distT="0" distB="0" distL="0" distR="0">
              <wp:extent cx="5731510" cy="4298950"/>
              <wp:effectExtent l="0" t="0" r="2540" b="635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cp.11.13.jacobi.pn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298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B552A" w:rsidRDefault="00FB552A" w:rsidP="009061B3">
      <w:pPr>
        <w:rPr>
          <w:ins w:id="938" w:author="Haroun H" w:date="2017-11-19T22:19:00Z"/>
          <w:rFonts w:eastAsiaTheme="minorEastAsia"/>
          <w:lang w:val="en-US"/>
        </w:rPr>
        <w:pPrChange w:id="939" w:author="Haroun H" w:date="2017-11-19T15:23:00Z">
          <w:pPr/>
        </w:pPrChange>
      </w:pPr>
      <w:ins w:id="940" w:author="Haroun H" w:date="2017-11-19T22:16:00Z">
        <w:r>
          <w:rPr>
            <w:lang w:val="en-US"/>
          </w:rPr>
          <w:t xml:space="preserve">It looks as though the lots for </w:t>
        </w:r>
      </w:ins>
      <m:oMath>
        <m:r>
          <w:ins w:id="941" w:author="Haroun H" w:date="2017-11-19T22:17:00Z">
            <w:rPr>
              <w:rFonts w:ascii="Cambria Math" w:hAnsi="Cambria Math"/>
              <w:lang w:val="en-US"/>
            </w:rPr>
            <m:t>k&gt;</m:t>
          </w:ins>
        </m:r>
        <m:f>
          <m:fPr>
            <m:ctrlPr>
              <w:ins w:id="942" w:author="Haroun H" w:date="2017-11-19T22:17:00Z">
                <w:rPr>
                  <w:rFonts w:ascii="Cambria Math" w:hAnsi="Cambria Math"/>
                  <w:i/>
                  <w:lang w:val="en-US"/>
                </w:rPr>
              </w:ins>
            </m:ctrlPr>
          </m:fPr>
          <m:num>
            <m:r>
              <w:ins w:id="943" w:author="Haroun H" w:date="2017-11-19T22:17:00Z">
                <w:rPr>
                  <w:rFonts w:ascii="Cambria Math" w:hAnsi="Cambria Math"/>
                  <w:lang w:val="en-US"/>
                </w:rPr>
                <m:t>n</m:t>
              </w:ins>
            </m:r>
          </m:num>
          <m:den>
            <m:r>
              <w:ins w:id="944" w:author="Haroun H" w:date="2017-11-19T22:17:00Z">
                <w:rPr>
                  <w:rFonts w:ascii="Cambria Math" w:hAnsi="Cambria Math"/>
                  <w:lang w:val="en-US"/>
                </w:rPr>
                <m:t>2</m:t>
              </w:ins>
            </m:r>
          </m:den>
        </m:f>
      </m:oMath>
      <w:ins w:id="945" w:author="Haroun H" w:date="2017-11-19T22:17:00Z">
        <w:r>
          <w:rPr>
            <w:rFonts w:eastAsiaTheme="minorEastAsia"/>
            <w:lang w:val="en-US"/>
          </w:rPr>
          <w:t xml:space="preserve"> don’t exactly behave like the ones with </w:t>
        </w:r>
        <m:oMath>
          <m:r>
            <w:rPr>
              <w:rFonts w:ascii="Cambria Math" w:eastAsiaTheme="minorEastAsia" w:hAnsi="Cambria Math"/>
              <w:lang w:val="en-US"/>
            </w:rPr>
            <m:t>k&lt;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  <w:r>
          <w:rPr>
            <w:rFonts w:eastAsiaTheme="minorEastAsia"/>
            <w:lang w:val="en-US"/>
          </w:rPr>
          <w:t xml:space="preserve"> . I suspect this is because of numerical instability and </w:t>
        </w:r>
      </w:ins>
      <w:ins w:id="946" w:author="Haroun H" w:date="2017-11-19T22:19:00Z">
        <w:r>
          <w:rPr>
            <w:rFonts w:eastAsiaTheme="minorEastAsia"/>
            <w:lang w:val="en-US"/>
          </w:rPr>
          <w:t xml:space="preserve">requires further investigation. </w:t>
        </w:r>
      </w:ins>
    </w:p>
    <w:p w:rsidR="00FB552A" w:rsidRDefault="00FB552A" w:rsidP="009061B3">
      <w:pPr>
        <w:rPr>
          <w:ins w:id="947" w:author="Haroun H" w:date="2017-11-19T22:31:00Z"/>
          <w:rFonts w:eastAsiaTheme="minorEastAsia"/>
          <w:lang w:val="en-US"/>
        </w:rPr>
        <w:pPrChange w:id="948" w:author="Haroun H" w:date="2017-11-19T15:23:00Z">
          <w:pPr/>
        </w:pPrChange>
      </w:pPr>
      <w:ins w:id="949" w:author="Haroun H" w:date="2017-11-19T22:20:00Z">
        <w:r>
          <w:rPr>
            <w:rFonts w:eastAsiaTheme="minorEastAsia"/>
            <w:lang w:val="en-US"/>
          </w:rPr>
          <w:t>However, as expected, gauss-</w:t>
        </w:r>
        <w:proofErr w:type="spellStart"/>
        <w:r>
          <w:rPr>
            <w:rFonts w:eastAsiaTheme="minorEastAsia"/>
            <w:lang w:val="en-US"/>
          </w:rPr>
          <w:t>siedel</w:t>
        </w:r>
        <w:proofErr w:type="spellEnd"/>
        <w:r>
          <w:rPr>
            <w:rFonts w:eastAsiaTheme="minorEastAsia"/>
            <w:lang w:val="en-US"/>
          </w:rPr>
          <w:t xml:space="preserve"> converges better than </w:t>
        </w:r>
        <w:proofErr w:type="spellStart"/>
        <w:r>
          <w:rPr>
            <w:rFonts w:eastAsiaTheme="minorEastAsia"/>
            <w:lang w:val="en-US"/>
          </w:rPr>
          <w:t>jacobi</w:t>
        </w:r>
        <w:proofErr w:type="spellEnd"/>
        <w:r>
          <w:rPr>
            <w:rFonts w:eastAsiaTheme="minorEastAsia"/>
            <w:lang w:val="en-US"/>
          </w:rPr>
          <w:t>.</w:t>
        </w:r>
      </w:ins>
      <w:ins w:id="950" w:author="Haroun H" w:date="2017-11-19T22:26:00Z">
        <w:r w:rsidR="00B44616">
          <w:rPr>
            <w:rFonts w:eastAsiaTheme="minorEastAsia"/>
            <w:lang w:val="en-US"/>
          </w:rPr>
          <w:t xml:space="preserve"> The error in </w:t>
        </w:r>
        <w:proofErr w:type="spellStart"/>
        <w:r w:rsidR="00B44616">
          <w:rPr>
            <w:rFonts w:eastAsiaTheme="minorEastAsia"/>
            <w:lang w:val="en-US"/>
          </w:rPr>
          <w:t>jacobi</w:t>
        </w:r>
        <w:proofErr w:type="spellEnd"/>
        <w:r w:rsidR="00B44616">
          <w:rPr>
            <w:rFonts w:eastAsiaTheme="minorEastAsia"/>
            <w:lang w:val="en-US"/>
          </w:rPr>
          <w:t xml:space="preserve"> decreases as rapidly, but is prone to larger instability. As observed by the plot for </w:t>
        </w:r>
      </w:ins>
      <m:oMath>
        <m:r>
          <w:ins w:id="951" w:author="Haroun H" w:date="2017-11-19T22:27:00Z">
            <w:rPr>
              <w:rFonts w:ascii="Cambria Math" w:eastAsiaTheme="minorEastAsia" w:hAnsi="Cambria Math"/>
              <w:lang w:val="en-US"/>
            </w:rPr>
            <m:t>k=50</m:t>
          </w:ins>
        </m:r>
      </m:oMath>
      <w:ins w:id="952" w:author="Haroun H" w:date="2017-11-19T22:27:00Z">
        <w:r w:rsidR="00B44616">
          <w:rPr>
            <w:rFonts w:eastAsiaTheme="minorEastAsia"/>
            <w:lang w:val="en-US"/>
          </w:rPr>
          <w:t>.</w:t>
        </w:r>
      </w:ins>
    </w:p>
    <w:p w:rsidR="00B44616" w:rsidRDefault="00B44616" w:rsidP="009061B3">
      <w:pPr>
        <w:rPr>
          <w:ins w:id="953" w:author="Haroun H" w:date="2017-11-19T23:02:00Z"/>
          <w:rFonts w:eastAsiaTheme="minorEastAsia"/>
          <w:lang w:val="en-US"/>
        </w:rPr>
        <w:pPrChange w:id="954" w:author="Haroun H" w:date="2017-11-19T15:23:00Z">
          <w:pPr/>
        </w:pPrChange>
      </w:pPr>
      <w:ins w:id="955" w:author="Haroun H" w:date="2017-11-19T22:31:00Z">
        <w:r>
          <w:rPr>
            <w:rFonts w:eastAsiaTheme="minorEastAsia"/>
            <w:lang w:val="en-US"/>
          </w:rPr>
          <w:t>The next step would involve fixing the instability, which is likely in the matrix-vector multiplication.</w:t>
        </w:r>
      </w:ins>
    </w:p>
    <w:p w:rsidR="00F66CB4" w:rsidRPr="009061B3" w:rsidRDefault="00F66CB4" w:rsidP="009061B3">
      <w:pPr>
        <w:rPr>
          <w:lang w:val="en-US"/>
          <w:rPrChange w:id="956" w:author="Haroun H" w:date="2017-11-19T15:23:00Z">
            <w:rPr>
              <w:rFonts w:eastAsiaTheme="minorEastAsia"/>
            </w:rPr>
          </w:rPrChange>
        </w:rPr>
        <w:pPrChange w:id="957" w:author="Haroun H" w:date="2017-11-19T15:23:00Z">
          <w:pPr/>
        </w:pPrChange>
      </w:pPr>
      <w:ins w:id="958" w:author="Haroun H" w:date="2017-11-19T23:02:00Z">
        <w:r>
          <w:rPr>
            <w:rFonts w:eastAsiaTheme="minorEastAsia"/>
            <w:lang w:val="en-US"/>
          </w:rPr>
          <w:t xml:space="preserve">Gauss </w:t>
        </w:r>
        <w:proofErr w:type="spellStart"/>
        <w:r>
          <w:rPr>
            <w:rFonts w:eastAsiaTheme="minorEastAsia"/>
            <w:lang w:val="en-US"/>
          </w:rPr>
          <w:t>Siedel</w:t>
        </w:r>
        <w:proofErr w:type="spellEnd"/>
        <w:r>
          <w:rPr>
            <w:rFonts w:eastAsiaTheme="minorEastAsia"/>
            <w:lang w:val="en-US"/>
          </w:rPr>
          <w:t xml:space="preserve"> behaves more similarly for various </w:t>
        </w:r>
      </w:ins>
      <m:oMath>
        <m:r>
          <w:ins w:id="959" w:author="Haroun H" w:date="2017-11-19T23:03:00Z">
            <w:rPr>
              <w:rFonts w:ascii="Cambria Math" w:eastAsiaTheme="minorEastAsia" w:hAnsi="Cambria Math"/>
              <w:lang w:val="en-US"/>
            </w:rPr>
            <m:t>k</m:t>
          </w:ins>
        </m:r>
      </m:oMath>
      <w:ins w:id="960" w:author="Haroun H" w:date="2017-11-19T23:03:00Z">
        <w:r>
          <w:rPr>
            <w:rFonts w:eastAsiaTheme="minorEastAsia"/>
            <w:lang w:val="en-US"/>
          </w:rPr>
          <w:t xml:space="preserve"> than </w:t>
        </w:r>
        <w:proofErr w:type="spellStart"/>
        <w:r>
          <w:rPr>
            <w:rFonts w:eastAsiaTheme="minorEastAsia"/>
            <w:lang w:val="en-US"/>
          </w:rPr>
          <w:t>jacobi</w:t>
        </w:r>
        <w:proofErr w:type="spellEnd"/>
        <w:r>
          <w:rPr>
            <w:rFonts w:eastAsiaTheme="minorEastAsia"/>
            <w:lang w:val="en-US"/>
          </w:rPr>
          <w:t xml:space="preserve">. </w:t>
        </w:r>
      </w:ins>
      <w:ins w:id="961" w:author="Haroun H" w:date="2017-11-19T23:28:00Z">
        <w:r w:rsidR="00826B99">
          <w:rPr>
            <w:rFonts w:eastAsiaTheme="minorEastAsia"/>
            <w:lang w:val="en-US"/>
          </w:rPr>
          <w:t xml:space="preserve">Hence, it is “smoother”, as section 11.5.7 puts it. </w:t>
        </w:r>
      </w:ins>
      <w:ins w:id="962" w:author="Haroun H" w:date="2017-11-19T23:29:00Z">
        <w:r w:rsidR="00826B99">
          <w:rPr>
            <w:rFonts w:eastAsiaTheme="minorEastAsia"/>
            <w:lang w:val="en-US"/>
          </w:rPr>
          <w:t>It reduces components of error with different frequencies at approximately the same rate.</w:t>
        </w:r>
      </w:ins>
    </w:p>
    <w:sectPr w:rsidR="00F66CB4" w:rsidRPr="00906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4DBE"/>
    <w:multiLevelType w:val="hybridMultilevel"/>
    <w:tmpl w:val="7682F7F6"/>
    <w:lvl w:ilvl="0" w:tplc="6A20CE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B7C0C"/>
    <w:multiLevelType w:val="hybridMultilevel"/>
    <w:tmpl w:val="7500F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825D0"/>
    <w:multiLevelType w:val="hybridMultilevel"/>
    <w:tmpl w:val="A2F62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roun H">
    <w15:presenceInfo w15:providerId="Windows Live" w15:userId="5a86309a81f17a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13"/>
    <w:rsid w:val="00034981"/>
    <w:rsid w:val="00040C19"/>
    <w:rsid w:val="00067E12"/>
    <w:rsid w:val="000B121A"/>
    <w:rsid w:val="000D0716"/>
    <w:rsid w:val="000D3386"/>
    <w:rsid w:val="00155B92"/>
    <w:rsid w:val="00163436"/>
    <w:rsid w:val="001B742C"/>
    <w:rsid w:val="001C0C61"/>
    <w:rsid w:val="001E715F"/>
    <w:rsid w:val="00260547"/>
    <w:rsid w:val="00273886"/>
    <w:rsid w:val="002D67AF"/>
    <w:rsid w:val="002D764E"/>
    <w:rsid w:val="003051FB"/>
    <w:rsid w:val="00324B22"/>
    <w:rsid w:val="00327B82"/>
    <w:rsid w:val="003307EB"/>
    <w:rsid w:val="00345662"/>
    <w:rsid w:val="00362A2D"/>
    <w:rsid w:val="003A61EE"/>
    <w:rsid w:val="003B1AB1"/>
    <w:rsid w:val="003B792E"/>
    <w:rsid w:val="003F7D6B"/>
    <w:rsid w:val="00416B85"/>
    <w:rsid w:val="00495E5A"/>
    <w:rsid w:val="004E324D"/>
    <w:rsid w:val="005076CE"/>
    <w:rsid w:val="005130FC"/>
    <w:rsid w:val="005846F7"/>
    <w:rsid w:val="005938EE"/>
    <w:rsid w:val="00684C37"/>
    <w:rsid w:val="006A1FF0"/>
    <w:rsid w:val="006A7ADA"/>
    <w:rsid w:val="006A7F10"/>
    <w:rsid w:val="006C2B15"/>
    <w:rsid w:val="006C3266"/>
    <w:rsid w:val="006D64A2"/>
    <w:rsid w:val="007015AA"/>
    <w:rsid w:val="007300BC"/>
    <w:rsid w:val="00735817"/>
    <w:rsid w:val="007972FF"/>
    <w:rsid w:val="007E5547"/>
    <w:rsid w:val="00826B99"/>
    <w:rsid w:val="00896FD3"/>
    <w:rsid w:val="008D7EA6"/>
    <w:rsid w:val="008F42C6"/>
    <w:rsid w:val="009061B3"/>
    <w:rsid w:val="00924B15"/>
    <w:rsid w:val="009433D3"/>
    <w:rsid w:val="00963527"/>
    <w:rsid w:val="00982380"/>
    <w:rsid w:val="00A04429"/>
    <w:rsid w:val="00A10A56"/>
    <w:rsid w:val="00A51971"/>
    <w:rsid w:val="00AC0BFD"/>
    <w:rsid w:val="00AE4DFB"/>
    <w:rsid w:val="00AF077C"/>
    <w:rsid w:val="00AF153B"/>
    <w:rsid w:val="00AF6CA1"/>
    <w:rsid w:val="00B3507A"/>
    <w:rsid w:val="00B44616"/>
    <w:rsid w:val="00BA2419"/>
    <w:rsid w:val="00BC13CA"/>
    <w:rsid w:val="00C231C8"/>
    <w:rsid w:val="00C8681D"/>
    <w:rsid w:val="00C93BD5"/>
    <w:rsid w:val="00CC579C"/>
    <w:rsid w:val="00D42269"/>
    <w:rsid w:val="00D43BBC"/>
    <w:rsid w:val="00D976BB"/>
    <w:rsid w:val="00DA38DF"/>
    <w:rsid w:val="00DB40A6"/>
    <w:rsid w:val="00E11208"/>
    <w:rsid w:val="00E4066C"/>
    <w:rsid w:val="00F66CB4"/>
    <w:rsid w:val="00FA6F13"/>
    <w:rsid w:val="00FB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9403"/>
  <w15:chartTrackingRefBased/>
  <w15:docId w15:val="{30D10CF8-1650-4C00-A3ED-1656C87C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6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D6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D6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40C19"/>
    <w:rPr>
      <w:color w:val="808080"/>
    </w:rPr>
  </w:style>
  <w:style w:type="paragraph" w:styleId="ListParagraph">
    <w:name w:val="List Paragraph"/>
    <w:basedOn w:val="Normal"/>
    <w:uiPriority w:val="34"/>
    <w:qFormat/>
    <w:rsid w:val="00AC0B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2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4A88C-4AEF-4719-8F5D-C2A50BBD7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4499</TotalTime>
  <Pages>1</Pages>
  <Words>2316</Words>
  <Characters>13203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18</cp:revision>
  <cp:lastPrinted>2017-11-20T05:51:00Z</cp:lastPrinted>
  <dcterms:created xsi:type="dcterms:W3CDTF">2017-11-03T10:07:00Z</dcterms:created>
  <dcterms:modified xsi:type="dcterms:W3CDTF">2017-11-20T05:51:00Z</dcterms:modified>
</cp:coreProperties>
</file>